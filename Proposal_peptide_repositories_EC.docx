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FD" w:rsidRPr="007253AA" w:rsidRDefault="001A31FD" w:rsidP="007253AA">
      <w:pPr>
        <w:spacing w:after="24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253AA">
        <w:rPr>
          <w:rFonts w:asciiTheme="majorHAnsi" w:eastAsia="Times New Roman" w:hAnsiTheme="majorHAnsi" w:cs="Times New Roman"/>
          <w:b/>
          <w:sz w:val="24"/>
          <w:szCs w:val="24"/>
        </w:rPr>
        <w:t xml:space="preserve">Sharing </w:t>
      </w:r>
      <w:r w:rsidR="00331F43" w:rsidRPr="007253AA">
        <w:rPr>
          <w:rFonts w:asciiTheme="majorHAnsi" w:eastAsia="Times New Roman" w:hAnsiTheme="majorHAnsi" w:cs="Times New Roman"/>
          <w:b/>
          <w:sz w:val="24"/>
          <w:szCs w:val="24"/>
        </w:rPr>
        <w:t xml:space="preserve">MS </w:t>
      </w:r>
      <w:r w:rsidRPr="007253AA">
        <w:rPr>
          <w:rFonts w:asciiTheme="majorHAnsi" w:eastAsia="Times New Roman" w:hAnsiTheme="majorHAnsi" w:cs="Times New Roman"/>
          <w:b/>
          <w:sz w:val="24"/>
          <w:szCs w:val="24"/>
        </w:rPr>
        <w:t>repository data with the IEDB</w:t>
      </w:r>
    </w:p>
    <w:p w:rsidR="002752EA" w:rsidRDefault="001A31FD" w:rsidP="001A31FD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A31FD">
        <w:rPr>
          <w:rFonts w:asciiTheme="majorHAnsi" w:eastAsia="Times New Roman" w:hAnsiTheme="majorHAnsi" w:cs="Times New Roman"/>
          <w:sz w:val="24"/>
          <w:szCs w:val="24"/>
        </w:rPr>
        <w:t>A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>s a</w:t>
      </w:r>
      <w:r w:rsidRPr="001A31F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E5E64" w:rsidRPr="001A31FD">
        <w:rPr>
          <w:rFonts w:asciiTheme="majorHAnsi" w:eastAsia="Times New Roman" w:hAnsiTheme="majorHAnsi" w:cs="Times New Roman"/>
          <w:sz w:val="24"/>
          <w:szCs w:val="24"/>
        </w:rPr>
        <w:t xml:space="preserve">possible first step towards linking and/or the establishment of interoperability of our database with 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>SWATHAtlas, we propose an interim plan whereby the IEDB handles the upload</w:t>
      </w:r>
      <w:r w:rsidR="00AB4701">
        <w:rPr>
          <w:rFonts w:asciiTheme="majorHAnsi" w:eastAsia="Times New Roman" w:hAnsiTheme="majorHAnsi" w:cs="Times New Roman"/>
          <w:sz w:val="24"/>
          <w:szCs w:val="24"/>
        </w:rPr>
        <w:t>ing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 xml:space="preserve"> of relevant data identified </w:t>
      </w:r>
      <w:r w:rsidR="00894B7B" w:rsidRPr="00894B7B">
        <w:rPr>
          <w:rFonts w:asciiTheme="majorHAnsi" w:eastAsia="Times New Roman" w:hAnsiTheme="majorHAnsi" w:cs="Times New Roman"/>
          <w:sz w:val="24"/>
          <w:szCs w:val="24"/>
        </w:rPr>
        <w:t>from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 xml:space="preserve"> the SWATHAtlas web page</w:t>
      </w:r>
      <w:r w:rsidR="00CE5E64" w:rsidRPr="001A31FD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>This</w:t>
      </w:r>
      <w:r w:rsidR="00CE5E64" w:rsidRPr="001A31FD">
        <w:rPr>
          <w:rFonts w:asciiTheme="majorHAnsi" w:eastAsia="Times New Roman" w:hAnsiTheme="majorHAnsi" w:cs="Times New Roman"/>
          <w:sz w:val="24"/>
          <w:szCs w:val="24"/>
        </w:rPr>
        <w:t xml:space="preserve"> proposal is aimed a</w:t>
      </w:r>
      <w:r w:rsidR="00894B7B">
        <w:rPr>
          <w:rFonts w:asciiTheme="majorHAnsi" w:eastAsia="Times New Roman" w:hAnsiTheme="majorHAnsi" w:cs="Times New Roman"/>
          <w:sz w:val="24"/>
          <w:szCs w:val="24"/>
        </w:rPr>
        <w:t>t achieving the most immediate functionality</w:t>
      </w:r>
      <w:r w:rsidR="00CE5E64" w:rsidRPr="001A31FD">
        <w:rPr>
          <w:rFonts w:asciiTheme="majorHAnsi" w:eastAsia="Times New Roman" w:hAnsiTheme="majorHAnsi" w:cs="Times New Roman"/>
          <w:sz w:val="24"/>
          <w:szCs w:val="24"/>
        </w:rPr>
        <w:t xml:space="preserve"> with the least amount of effort on the part of </w:t>
      </w:r>
      <w:r w:rsidR="00D1192B" w:rsidRPr="00D1192B">
        <w:rPr>
          <w:rFonts w:asciiTheme="majorHAnsi" w:hAnsiTheme="majorHAnsi"/>
          <w:sz w:val="24"/>
          <w:szCs w:val="24"/>
        </w:rPr>
        <w:t>ISB</w:t>
      </w:r>
      <w:r w:rsidR="00D1192B">
        <w:rPr>
          <w:rFonts w:asciiTheme="majorHAnsi" w:hAnsiTheme="majorHAnsi"/>
          <w:sz w:val="24"/>
          <w:szCs w:val="24"/>
        </w:rPr>
        <w:t>, in Seattle</w:t>
      </w:r>
      <w:r w:rsidR="00CE5E64" w:rsidRPr="00D1192B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CE5E64" w:rsidRPr="001A31FD" w:rsidRDefault="00CE5E64" w:rsidP="001A31FD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A31FD">
        <w:rPr>
          <w:rFonts w:asciiTheme="majorHAnsi" w:eastAsia="Times New Roman" w:hAnsiTheme="majorHAnsi" w:cs="Times New Roman"/>
          <w:sz w:val="24"/>
          <w:szCs w:val="24"/>
        </w:rPr>
        <w:t>At the bottom of the SWATHAtlas web page, for example,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 xml:space="preserve"> there is the "Submit" button. We</w:t>
      </w:r>
      <w:r w:rsidRPr="001A31FD">
        <w:rPr>
          <w:rFonts w:asciiTheme="majorHAnsi" w:eastAsia="Times New Roman" w:hAnsiTheme="majorHAnsi" w:cs="Times New Roman"/>
          <w:sz w:val="24"/>
          <w:szCs w:val="24"/>
        </w:rPr>
        <w:t xml:space="preserve"> propose that </w:t>
      </w:r>
      <w:r w:rsidR="002752EA">
        <w:rPr>
          <w:rFonts w:asciiTheme="majorHAnsi" w:eastAsia="Times New Roman" w:hAnsiTheme="majorHAnsi" w:cs="Times New Roman"/>
          <w:sz w:val="24"/>
          <w:szCs w:val="24"/>
        </w:rPr>
        <w:t>the addition of</w:t>
      </w:r>
      <w:r w:rsidRPr="001A31FD">
        <w:rPr>
          <w:rFonts w:asciiTheme="majorHAnsi" w:eastAsia="Times New Roman" w:hAnsiTheme="majorHAnsi" w:cs="Times New Roman"/>
          <w:sz w:val="24"/>
          <w:szCs w:val="24"/>
        </w:rPr>
        <w:t xml:space="preserve"> a check box for the user to click that would read something like, </w:t>
      </w:r>
      <w:commentRangeStart w:id="0"/>
      <w:r w:rsidRPr="001A31FD">
        <w:rPr>
          <w:rFonts w:asciiTheme="majorHAnsi" w:eastAsia="Times New Roman" w:hAnsiTheme="majorHAnsi" w:cs="Times New Roman"/>
          <w:sz w:val="24"/>
          <w:szCs w:val="24"/>
        </w:rPr>
        <w:t>"</w:t>
      </w:r>
      <w:r w:rsidRPr="001A31FD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Click here if you are submitting </w:t>
      </w:r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MHC ligand </w:t>
      </w:r>
      <w:r w:rsidRPr="001A31FD">
        <w:rPr>
          <w:rFonts w:asciiTheme="majorHAnsi" w:eastAsia="Times New Roman" w:hAnsiTheme="majorHAnsi" w:cs="Times New Roman"/>
          <w:b/>
          <w:bCs/>
          <w:sz w:val="24"/>
          <w:szCs w:val="24"/>
        </w:rPr>
        <w:t>data</w:t>
      </w:r>
      <w:r w:rsidR="00521070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(HLA peptide libraries)</w:t>
      </w:r>
      <w:r w:rsidRPr="001A31FD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and would like your data to be considered for submission </w:t>
      </w:r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to </w:t>
      </w:r>
      <w:r w:rsidRPr="001A31FD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the Immune Epitope Database </w:t>
      </w:r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>(</w:t>
      </w:r>
      <w:r w:rsidRPr="001A31FD">
        <w:rPr>
          <w:rFonts w:asciiTheme="majorHAnsi" w:eastAsia="Times New Roman" w:hAnsiTheme="majorHAnsi" w:cs="Times New Roman"/>
          <w:b/>
          <w:bCs/>
          <w:sz w:val="24"/>
          <w:szCs w:val="24"/>
        </w:rPr>
        <w:t>IEDB</w:t>
      </w:r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) in addition to submission to </w:t>
      </w:r>
      <w:proofErr w:type="spellStart"/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>SWATHAtlas</w:t>
      </w:r>
      <w:proofErr w:type="spellEnd"/>
      <w:r w:rsidR="00997E01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  <w:r w:rsidRPr="001A31FD">
        <w:rPr>
          <w:rFonts w:asciiTheme="majorHAnsi" w:eastAsia="Times New Roman" w:hAnsiTheme="majorHAnsi" w:cs="Times New Roman"/>
          <w:sz w:val="24"/>
          <w:szCs w:val="24"/>
        </w:rPr>
        <w:t>"</w:t>
      </w:r>
      <w:commentRangeEnd w:id="0"/>
      <w:r w:rsidR="002D3D8C">
        <w:rPr>
          <w:rStyle w:val="CommentReference"/>
        </w:rPr>
        <w:commentReference w:id="0"/>
      </w:r>
    </w:p>
    <w:p w:rsidR="00CE5E64" w:rsidRPr="00CE5E64" w:rsidRDefault="00CE5E64" w:rsidP="00CE5E6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E5E64">
        <w:rPr>
          <w:rFonts w:asciiTheme="majorHAnsi" w:eastAsia="Times New Roman" w:hAnsiTheme="majorHAnsi" w:cs="Times New Roman"/>
          <w:sz w:val="24"/>
          <w:szCs w:val="24"/>
        </w:rPr>
        <w:t xml:space="preserve">This link could then send an email to </w:t>
      </w:r>
      <w:r w:rsidR="00BB3D5C">
        <w:rPr>
          <w:rFonts w:asciiTheme="majorHAnsi" w:eastAsia="Times New Roman" w:hAnsiTheme="majorHAnsi" w:cs="Times New Roman"/>
          <w:sz w:val="24"/>
          <w:szCs w:val="24"/>
        </w:rPr>
        <w:t>our group and we</w:t>
      </w:r>
      <w:r w:rsidRPr="00CE5E64">
        <w:rPr>
          <w:rFonts w:asciiTheme="majorHAnsi" w:eastAsia="Times New Roman" w:hAnsiTheme="majorHAnsi" w:cs="Times New Roman"/>
          <w:sz w:val="24"/>
          <w:szCs w:val="24"/>
        </w:rPr>
        <w:t xml:space="preserve"> can quickly review the data files, follow up if necessary with the authors and prepare the submission here in house. Because we already have a system in place to accommodate the </w:t>
      </w:r>
      <w:r w:rsidR="00894B7B">
        <w:rPr>
          <w:rFonts w:asciiTheme="majorHAnsi" w:eastAsia="Times New Roman" w:hAnsiTheme="majorHAnsi" w:cs="Times New Roman"/>
          <w:sz w:val="24"/>
          <w:szCs w:val="24"/>
        </w:rPr>
        <w:t>direct submission of large data</w:t>
      </w:r>
      <w:r w:rsidRPr="00CE5E64">
        <w:rPr>
          <w:rFonts w:asciiTheme="majorHAnsi" w:eastAsia="Times New Roman" w:hAnsiTheme="majorHAnsi" w:cs="Times New Roman"/>
          <w:sz w:val="24"/>
          <w:szCs w:val="24"/>
        </w:rPr>
        <w:t xml:space="preserve">sets this </w:t>
      </w:r>
      <w:r w:rsidR="00894B7B">
        <w:rPr>
          <w:rFonts w:asciiTheme="majorHAnsi" w:eastAsia="Times New Roman" w:hAnsiTheme="majorHAnsi" w:cs="Times New Roman"/>
          <w:sz w:val="24"/>
          <w:szCs w:val="24"/>
        </w:rPr>
        <w:t>may</w:t>
      </w:r>
      <w:r w:rsidRPr="00CE5E64">
        <w:rPr>
          <w:rFonts w:asciiTheme="majorHAnsi" w:eastAsia="Times New Roman" w:hAnsiTheme="majorHAnsi" w:cs="Times New Roman"/>
          <w:sz w:val="24"/>
          <w:szCs w:val="24"/>
        </w:rPr>
        <w:t xml:space="preserve"> be the quickest way to start sharing data. </w:t>
      </w:r>
    </w:p>
    <w:p w:rsidR="00CE5E64" w:rsidRPr="00CE5E64" w:rsidRDefault="00CE5E64" w:rsidP="00CE5E6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A31FD" w:rsidRDefault="001A31FD" w:rsidP="00CE5E6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1A31FD" w:rsidRPr="007253AA" w:rsidDel="007253AA" w:rsidRDefault="00542BF2" w:rsidP="007253AA">
      <w:pPr>
        <w:spacing w:after="0" w:line="240" w:lineRule="auto"/>
        <w:rPr>
          <w:del w:id="1" w:author="kvaughan" w:date="2015-11-15T12:25:00Z"/>
          <w:rFonts w:asciiTheme="majorHAnsi" w:eastAsia="Times New Roman" w:hAnsiTheme="majorHAnsi" w:cs="Times New Roman"/>
          <w:sz w:val="24"/>
          <w:szCs w:val="24"/>
        </w:rPr>
      </w:pPr>
      <w:commentRangeStart w:id="2"/>
      <w:r w:rsidRPr="007253AA">
        <w:rPr>
          <w:rFonts w:asciiTheme="majorHAnsi" w:hAnsiTheme="majorHAnsi"/>
          <w:b/>
          <w:sz w:val="24"/>
          <w:szCs w:val="24"/>
        </w:rPr>
        <w:t xml:space="preserve">Incorporating </w:t>
      </w:r>
      <w:r w:rsidR="001A31FD" w:rsidRPr="007253AA">
        <w:rPr>
          <w:rFonts w:asciiTheme="majorHAnsi" w:hAnsiTheme="majorHAnsi"/>
          <w:b/>
          <w:sz w:val="24"/>
          <w:szCs w:val="24"/>
        </w:rPr>
        <w:t xml:space="preserve">unpublished data </w:t>
      </w:r>
      <w:r w:rsidR="00521070" w:rsidRPr="007253AA">
        <w:rPr>
          <w:rFonts w:asciiTheme="majorHAnsi" w:hAnsiTheme="majorHAnsi"/>
          <w:b/>
          <w:sz w:val="24"/>
          <w:szCs w:val="24"/>
        </w:rPr>
        <w:t xml:space="preserve">not yet within repository </w:t>
      </w:r>
      <w:r w:rsidR="001A31FD" w:rsidRPr="007253AA">
        <w:rPr>
          <w:rFonts w:asciiTheme="majorHAnsi" w:hAnsiTheme="majorHAnsi"/>
          <w:b/>
          <w:sz w:val="24"/>
          <w:szCs w:val="24"/>
        </w:rPr>
        <w:t xml:space="preserve">from the </w:t>
      </w:r>
      <w:r w:rsidR="00521070" w:rsidRPr="007253AA">
        <w:rPr>
          <w:rFonts w:asciiTheme="majorHAnsi" w:hAnsiTheme="majorHAnsi"/>
          <w:b/>
          <w:sz w:val="24"/>
          <w:szCs w:val="24"/>
        </w:rPr>
        <w:t>Human Immunopeptidome Project (</w:t>
      </w:r>
      <w:r w:rsidR="001A31FD" w:rsidRPr="007253AA">
        <w:rPr>
          <w:rFonts w:asciiTheme="majorHAnsi" w:hAnsiTheme="majorHAnsi"/>
          <w:b/>
          <w:sz w:val="24"/>
          <w:szCs w:val="24"/>
        </w:rPr>
        <w:t>HIPP</w:t>
      </w:r>
      <w:r w:rsidR="00521070" w:rsidRPr="007253AA">
        <w:rPr>
          <w:rFonts w:asciiTheme="majorHAnsi" w:hAnsiTheme="majorHAnsi"/>
          <w:b/>
          <w:sz w:val="24"/>
          <w:szCs w:val="24"/>
        </w:rPr>
        <w:t xml:space="preserve">) </w:t>
      </w:r>
      <w:r w:rsidR="001A31FD" w:rsidRPr="007253AA">
        <w:rPr>
          <w:rFonts w:asciiTheme="majorHAnsi" w:hAnsiTheme="majorHAnsi"/>
          <w:b/>
          <w:sz w:val="24"/>
          <w:szCs w:val="24"/>
        </w:rPr>
        <w:t xml:space="preserve">group </w:t>
      </w:r>
      <w:commentRangeStart w:id="3"/>
      <w:proofErr w:type="spellStart"/>
      <w:r w:rsidR="001A31FD" w:rsidRPr="007253AA">
        <w:rPr>
          <w:rFonts w:asciiTheme="majorHAnsi" w:hAnsiTheme="majorHAnsi"/>
          <w:b/>
          <w:sz w:val="24"/>
          <w:szCs w:val="24"/>
        </w:rPr>
        <w:t>members</w:t>
      </w:r>
      <w:commentRangeEnd w:id="2"/>
      <w:r w:rsidR="002D3D8C">
        <w:rPr>
          <w:rStyle w:val="CommentReference"/>
        </w:rPr>
        <w:commentReference w:id="2"/>
      </w:r>
    </w:p>
    <w:p w:rsidR="001A31FD" w:rsidRPr="007253AA" w:rsidDel="00997E01" w:rsidRDefault="001A31FD" w:rsidP="007253AA">
      <w:pPr>
        <w:pStyle w:val="ListParagraph"/>
        <w:spacing w:after="0" w:line="240" w:lineRule="auto"/>
        <w:ind w:left="1080"/>
        <w:rPr>
          <w:del w:id="4" w:author="Bjoern Peters" w:date="2015-11-13T18:23:00Z"/>
          <w:rFonts w:asciiTheme="majorHAnsi" w:hAnsiTheme="majorHAnsi"/>
          <w:b/>
          <w:sz w:val="24"/>
          <w:szCs w:val="24"/>
        </w:rPr>
      </w:pPr>
    </w:p>
    <w:p w:rsidR="00190079" w:rsidRDefault="00AE0750" w:rsidP="00CE5E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</w:t>
      </w:r>
      <w:commentRangeEnd w:id="3"/>
      <w:proofErr w:type="spellEnd"/>
      <w:r w:rsidR="002D16DF">
        <w:rPr>
          <w:rStyle w:val="CommentReference"/>
        </w:rPr>
        <w:commentReference w:id="3"/>
      </w:r>
      <w:r>
        <w:rPr>
          <w:rFonts w:asciiTheme="majorHAnsi" w:hAnsiTheme="majorHAnsi"/>
          <w:sz w:val="24"/>
          <w:szCs w:val="24"/>
        </w:rPr>
        <w:t xml:space="preserve"> order for </w:t>
      </w:r>
      <w:r w:rsidR="00997E01">
        <w:rPr>
          <w:rFonts w:asciiTheme="majorHAnsi" w:hAnsiTheme="majorHAnsi"/>
          <w:sz w:val="24"/>
          <w:szCs w:val="24"/>
        </w:rPr>
        <w:t xml:space="preserve">MHC ligand </w:t>
      </w:r>
      <w:r>
        <w:rPr>
          <w:rFonts w:asciiTheme="majorHAnsi" w:hAnsiTheme="majorHAnsi"/>
          <w:sz w:val="24"/>
          <w:szCs w:val="24"/>
        </w:rPr>
        <w:t xml:space="preserve">data to be included in the IEDB, certain inclusion criteria must be met. In the interest of efficiency, </w:t>
      </w:r>
      <w:r w:rsidR="00CE5E64" w:rsidRPr="001A31FD">
        <w:rPr>
          <w:rFonts w:asciiTheme="majorHAnsi" w:hAnsiTheme="majorHAnsi"/>
          <w:sz w:val="24"/>
          <w:szCs w:val="24"/>
        </w:rPr>
        <w:t xml:space="preserve">I have included </w:t>
      </w:r>
      <w:r>
        <w:rPr>
          <w:rFonts w:asciiTheme="majorHAnsi" w:hAnsiTheme="majorHAnsi"/>
          <w:sz w:val="24"/>
          <w:szCs w:val="24"/>
        </w:rPr>
        <w:t>b</w:t>
      </w:r>
      <w:r w:rsidRPr="001A31FD">
        <w:rPr>
          <w:rFonts w:asciiTheme="majorHAnsi" w:hAnsiTheme="majorHAnsi"/>
          <w:sz w:val="24"/>
          <w:szCs w:val="24"/>
        </w:rPr>
        <w:t xml:space="preserve">elow </w:t>
      </w:r>
      <w:r w:rsidR="00CE5E64" w:rsidRPr="001A31FD">
        <w:rPr>
          <w:rFonts w:asciiTheme="majorHAnsi" w:hAnsiTheme="majorHAnsi"/>
          <w:sz w:val="24"/>
          <w:szCs w:val="24"/>
        </w:rPr>
        <w:t xml:space="preserve">an outline of fields captured by the IEDB for </w:t>
      </w:r>
      <w:r w:rsidR="00997E01">
        <w:rPr>
          <w:rFonts w:asciiTheme="majorHAnsi" w:hAnsiTheme="majorHAnsi"/>
          <w:sz w:val="24"/>
          <w:szCs w:val="24"/>
        </w:rPr>
        <w:t xml:space="preserve">MHC ligand </w:t>
      </w:r>
      <w:r w:rsidR="00CE5E64" w:rsidRPr="001A31FD">
        <w:rPr>
          <w:rFonts w:asciiTheme="majorHAnsi" w:hAnsiTheme="majorHAnsi"/>
          <w:sz w:val="24"/>
          <w:szCs w:val="24"/>
        </w:rPr>
        <w:t>experiments</w:t>
      </w:r>
      <w:r>
        <w:rPr>
          <w:rFonts w:asciiTheme="majorHAnsi" w:hAnsiTheme="majorHAnsi"/>
          <w:sz w:val="24"/>
          <w:szCs w:val="24"/>
        </w:rPr>
        <w:t xml:space="preserve"> [termed ‘MHC Ligand Elution (MHCLE)’ in our system]</w:t>
      </w:r>
      <w:r w:rsidR="00CE5E64" w:rsidRPr="001A31FD">
        <w:rPr>
          <w:rFonts w:asciiTheme="majorHAnsi" w:hAnsiTheme="majorHAnsi"/>
          <w:sz w:val="24"/>
          <w:szCs w:val="24"/>
        </w:rPr>
        <w:t>. This list includes required fields (in yellow), as well as others that are not re</w:t>
      </w:r>
      <w:r>
        <w:rPr>
          <w:rFonts w:asciiTheme="majorHAnsi" w:hAnsiTheme="majorHAnsi"/>
          <w:sz w:val="24"/>
          <w:szCs w:val="24"/>
        </w:rPr>
        <w:t xml:space="preserve">quired, but relevant to many </w:t>
      </w:r>
      <w:r w:rsidR="00997E01">
        <w:rPr>
          <w:rFonts w:asciiTheme="majorHAnsi" w:hAnsiTheme="majorHAnsi"/>
          <w:sz w:val="24"/>
          <w:szCs w:val="24"/>
        </w:rPr>
        <w:t>MHC ligand</w:t>
      </w:r>
      <w:r w:rsidR="00997E01" w:rsidRPr="001A31FD">
        <w:rPr>
          <w:rFonts w:asciiTheme="majorHAnsi" w:hAnsiTheme="majorHAnsi"/>
          <w:sz w:val="24"/>
          <w:szCs w:val="24"/>
        </w:rPr>
        <w:t xml:space="preserve"> </w:t>
      </w:r>
      <w:r w:rsidR="00CE5E64" w:rsidRPr="001A31FD">
        <w:rPr>
          <w:rFonts w:asciiTheme="majorHAnsi" w:hAnsiTheme="majorHAnsi"/>
          <w:sz w:val="24"/>
          <w:szCs w:val="24"/>
        </w:rPr>
        <w:t xml:space="preserve">studies. </w:t>
      </w:r>
      <w:r w:rsidR="003644CB">
        <w:rPr>
          <w:rFonts w:asciiTheme="majorHAnsi" w:hAnsiTheme="majorHAnsi"/>
          <w:sz w:val="24"/>
          <w:szCs w:val="24"/>
        </w:rPr>
        <w:t xml:space="preserve">This is provided here to give the HIPP members an idea of the </w:t>
      </w:r>
      <w:r w:rsidR="00CA0422">
        <w:rPr>
          <w:rFonts w:asciiTheme="majorHAnsi" w:hAnsiTheme="majorHAnsi"/>
          <w:sz w:val="24"/>
          <w:szCs w:val="24"/>
        </w:rPr>
        <w:t xml:space="preserve">level of detail we need and/or can accommodate for consideration of their unpublished data. </w:t>
      </w:r>
      <w:r w:rsidR="00152C69">
        <w:rPr>
          <w:rFonts w:asciiTheme="majorHAnsi" w:hAnsiTheme="majorHAnsi"/>
          <w:sz w:val="24"/>
          <w:szCs w:val="24"/>
        </w:rPr>
        <w:t xml:space="preserve">The programmatic scope of the IEDB as established by NIAID includes four main disease categories, infectious disease, allergy, autoimmunity, transplantation. For the purpose of </w:t>
      </w:r>
      <w:r w:rsidR="00997E01">
        <w:rPr>
          <w:rFonts w:asciiTheme="majorHAnsi" w:hAnsiTheme="majorHAnsi"/>
          <w:sz w:val="24"/>
          <w:szCs w:val="24"/>
        </w:rPr>
        <w:t xml:space="preserve">MHC ligand </w:t>
      </w:r>
      <w:r w:rsidR="00152C69">
        <w:rPr>
          <w:rFonts w:asciiTheme="majorHAnsi" w:hAnsiTheme="majorHAnsi"/>
          <w:sz w:val="24"/>
          <w:szCs w:val="24"/>
        </w:rPr>
        <w:t xml:space="preserve">data, we also include cancer. </w:t>
      </w:r>
      <w:r w:rsidR="00CE5E64" w:rsidRPr="001A31FD">
        <w:rPr>
          <w:rFonts w:asciiTheme="majorHAnsi" w:hAnsiTheme="majorHAnsi"/>
          <w:sz w:val="24"/>
          <w:szCs w:val="24"/>
        </w:rPr>
        <w:t xml:space="preserve">Going forward, we can make use of our Excel-type </w:t>
      </w:r>
      <w:r w:rsidR="00997E01">
        <w:rPr>
          <w:rFonts w:asciiTheme="majorHAnsi" w:hAnsiTheme="majorHAnsi"/>
          <w:sz w:val="24"/>
          <w:szCs w:val="24"/>
        </w:rPr>
        <w:t xml:space="preserve">submission templates </w:t>
      </w:r>
      <w:r w:rsidR="00CE5E64" w:rsidRPr="001A31FD">
        <w:rPr>
          <w:rFonts w:asciiTheme="majorHAnsi" w:hAnsiTheme="majorHAnsi"/>
          <w:sz w:val="24"/>
          <w:szCs w:val="24"/>
        </w:rPr>
        <w:t>for ease of uploading these data. The current MHCLEs templates will accommodate the data field entries nicely (</w:t>
      </w:r>
      <w:r w:rsidR="00894B7B">
        <w:rPr>
          <w:rFonts w:asciiTheme="majorHAnsi" w:hAnsiTheme="majorHAnsi"/>
          <w:sz w:val="24"/>
          <w:szCs w:val="24"/>
        </w:rPr>
        <w:t xml:space="preserve">for </w:t>
      </w:r>
      <w:r w:rsidR="00CE5E64" w:rsidRPr="001A31FD">
        <w:rPr>
          <w:rFonts w:asciiTheme="majorHAnsi" w:hAnsiTheme="majorHAnsi"/>
          <w:sz w:val="24"/>
          <w:szCs w:val="24"/>
        </w:rPr>
        <w:t xml:space="preserve">in-house or </w:t>
      </w:r>
      <w:r w:rsidR="00894B7B">
        <w:rPr>
          <w:rFonts w:asciiTheme="majorHAnsi" w:hAnsiTheme="majorHAnsi"/>
          <w:sz w:val="24"/>
          <w:szCs w:val="24"/>
        </w:rPr>
        <w:t xml:space="preserve">future </w:t>
      </w:r>
      <w:r>
        <w:rPr>
          <w:rFonts w:asciiTheme="majorHAnsi" w:hAnsiTheme="majorHAnsi"/>
          <w:sz w:val="24"/>
          <w:szCs w:val="24"/>
        </w:rPr>
        <w:t>user-</w:t>
      </w:r>
      <w:r w:rsidR="00894B7B">
        <w:rPr>
          <w:rFonts w:asciiTheme="majorHAnsi" w:hAnsiTheme="majorHAnsi"/>
          <w:sz w:val="24"/>
          <w:szCs w:val="24"/>
        </w:rPr>
        <w:t xml:space="preserve">direct </w:t>
      </w:r>
      <w:r>
        <w:rPr>
          <w:rFonts w:asciiTheme="majorHAnsi" w:hAnsiTheme="majorHAnsi"/>
          <w:sz w:val="24"/>
          <w:szCs w:val="24"/>
        </w:rPr>
        <w:t>submission</w:t>
      </w:r>
      <w:r w:rsidR="00894B7B">
        <w:rPr>
          <w:rFonts w:asciiTheme="majorHAnsi" w:hAnsiTheme="majorHAnsi"/>
          <w:sz w:val="24"/>
          <w:szCs w:val="24"/>
        </w:rPr>
        <w:t>s</w:t>
      </w:r>
      <w:r w:rsidR="00FC1637">
        <w:rPr>
          <w:rFonts w:asciiTheme="majorHAnsi" w:hAnsiTheme="majorHAnsi"/>
          <w:sz w:val="24"/>
          <w:szCs w:val="24"/>
        </w:rPr>
        <w:t>)</w:t>
      </w:r>
      <w:r w:rsidR="00190079">
        <w:rPr>
          <w:rFonts w:asciiTheme="majorHAnsi" w:hAnsiTheme="majorHAnsi"/>
          <w:sz w:val="24"/>
          <w:szCs w:val="24"/>
        </w:rPr>
        <w:t>.</w:t>
      </w:r>
    </w:p>
    <w:p w:rsidR="00894B7B" w:rsidRPr="007253AA" w:rsidRDefault="00894B7B" w:rsidP="007253AA">
      <w:pPr>
        <w:rPr>
          <w:rFonts w:asciiTheme="majorHAnsi" w:hAnsiTheme="majorHAnsi"/>
          <w:b/>
          <w:sz w:val="24"/>
          <w:szCs w:val="24"/>
        </w:rPr>
      </w:pPr>
      <w:r w:rsidRPr="007253AA">
        <w:rPr>
          <w:rFonts w:asciiTheme="majorHAnsi" w:hAnsiTheme="majorHAnsi"/>
          <w:b/>
          <w:sz w:val="24"/>
          <w:szCs w:val="24"/>
        </w:rPr>
        <w:t xml:space="preserve">Tracking/Linking </w:t>
      </w:r>
      <w:r w:rsidR="00997E01" w:rsidRPr="007253AA">
        <w:rPr>
          <w:rFonts w:asciiTheme="majorHAnsi" w:hAnsiTheme="majorHAnsi"/>
          <w:b/>
          <w:sz w:val="24"/>
          <w:szCs w:val="24"/>
        </w:rPr>
        <w:t xml:space="preserve">MHC ligand </w:t>
      </w:r>
      <w:r w:rsidRPr="007253AA">
        <w:rPr>
          <w:rFonts w:asciiTheme="majorHAnsi" w:hAnsiTheme="majorHAnsi"/>
          <w:b/>
          <w:sz w:val="24"/>
          <w:szCs w:val="24"/>
        </w:rPr>
        <w:t>dataset submissions</w:t>
      </w:r>
    </w:p>
    <w:p w:rsidR="00CE5E64" w:rsidRPr="001A31FD" w:rsidRDefault="00FC1637" w:rsidP="00CE5E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order to provide searchable identifiers for each dataset (</w:t>
      </w:r>
      <w:r w:rsidR="00CE5E64" w:rsidRPr="001A31FD">
        <w:rPr>
          <w:rFonts w:asciiTheme="majorHAnsi" w:hAnsiTheme="majorHAnsi"/>
          <w:sz w:val="24"/>
          <w:szCs w:val="24"/>
        </w:rPr>
        <w:t xml:space="preserve">since </w:t>
      </w:r>
      <w:r>
        <w:rPr>
          <w:rFonts w:asciiTheme="majorHAnsi" w:hAnsiTheme="majorHAnsi"/>
          <w:sz w:val="24"/>
          <w:szCs w:val="24"/>
        </w:rPr>
        <w:t>not all will be associated with a</w:t>
      </w:r>
      <w:r w:rsidR="00CE5E64" w:rsidRPr="001A31FD">
        <w:rPr>
          <w:rFonts w:asciiTheme="majorHAnsi" w:hAnsiTheme="majorHAnsi"/>
          <w:sz w:val="24"/>
          <w:szCs w:val="24"/>
        </w:rPr>
        <w:t xml:space="preserve"> </w:t>
      </w:r>
      <w:r w:rsidR="00521070">
        <w:rPr>
          <w:rFonts w:asciiTheme="majorHAnsi" w:hAnsiTheme="majorHAnsi"/>
          <w:sz w:val="24"/>
          <w:szCs w:val="24"/>
        </w:rPr>
        <w:t>PubMed</w:t>
      </w:r>
      <w:r w:rsidR="00997E01">
        <w:rPr>
          <w:rFonts w:asciiTheme="majorHAnsi" w:hAnsiTheme="majorHAnsi"/>
          <w:sz w:val="24"/>
          <w:szCs w:val="24"/>
        </w:rPr>
        <w:t xml:space="preserve"> ID</w:t>
      </w:r>
      <w:r>
        <w:rPr>
          <w:rFonts w:asciiTheme="majorHAnsi" w:hAnsiTheme="majorHAnsi"/>
          <w:sz w:val="24"/>
          <w:szCs w:val="24"/>
        </w:rPr>
        <w:t xml:space="preserve">) we can generate External Submission </w:t>
      </w:r>
      <w:r w:rsidR="00997E01">
        <w:rPr>
          <w:rFonts w:asciiTheme="majorHAnsi" w:hAnsiTheme="majorHAnsi"/>
          <w:sz w:val="24"/>
          <w:szCs w:val="24"/>
        </w:rPr>
        <w:t xml:space="preserve">identifiers which </w:t>
      </w:r>
      <w:r>
        <w:rPr>
          <w:rFonts w:asciiTheme="majorHAnsi" w:hAnsiTheme="majorHAnsi"/>
          <w:sz w:val="24"/>
          <w:szCs w:val="24"/>
        </w:rPr>
        <w:t xml:space="preserve">could then be provided/housed on SWATHAtlas within the associated dataset file for </w:t>
      </w:r>
      <w:r w:rsidRPr="00FC1637">
        <w:rPr>
          <w:rFonts w:asciiTheme="majorHAnsi" w:hAnsiTheme="majorHAnsi"/>
          <w:i/>
          <w:sz w:val="24"/>
          <w:szCs w:val="24"/>
        </w:rPr>
        <w:t>link-in</w:t>
      </w:r>
      <w:r>
        <w:rPr>
          <w:rFonts w:asciiTheme="majorHAnsi" w:hAnsiTheme="majorHAnsi"/>
          <w:sz w:val="24"/>
          <w:szCs w:val="24"/>
        </w:rPr>
        <w:t xml:space="preserve"> to the IEDB (fastest: create link to www.IEDB.org and copy paste ID into identifier search).  </w:t>
      </w:r>
      <w:r w:rsidR="00894B7B">
        <w:rPr>
          <w:rFonts w:asciiTheme="majorHAnsi" w:hAnsiTheme="majorHAnsi"/>
          <w:sz w:val="24"/>
          <w:szCs w:val="24"/>
        </w:rPr>
        <w:t xml:space="preserve">This would require accommodation of this ID within </w:t>
      </w:r>
      <w:r w:rsidR="00152C69">
        <w:rPr>
          <w:rFonts w:asciiTheme="majorHAnsi" w:hAnsiTheme="majorHAnsi"/>
          <w:sz w:val="24"/>
          <w:szCs w:val="24"/>
        </w:rPr>
        <w:t xml:space="preserve">each of </w:t>
      </w:r>
      <w:r w:rsidR="00894B7B">
        <w:rPr>
          <w:rFonts w:asciiTheme="majorHAnsi" w:hAnsiTheme="majorHAnsi"/>
          <w:sz w:val="24"/>
          <w:szCs w:val="24"/>
        </w:rPr>
        <w:t>the SWATHAtlas</w:t>
      </w:r>
      <w:r w:rsidR="00152C69">
        <w:rPr>
          <w:rFonts w:asciiTheme="majorHAnsi" w:hAnsiTheme="majorHAnsi"/>
          <w:sz w:val="24"/>
          <w:szCs w:val="24"/>
        </w:rPr>
        <w:t xml:space="preserve"> HLA libraries [perhaps next to the Publication annotation (‘IEDB Submission ID’)]</w:t>
      </w:r>
      <w:r w:rsidR="00894B7B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For any </w:t>
      </w:r>
      <w:r w:rsidR="00997E01">
        <w:rPr>
          <w:rFonts w:asciiTheme="majorHAnsi" w:hAnsiTheme="majorHAnsi"/>
          <w:sz w:val="24"/>
          <w:szCs w:val="24"/>
        </w:rPr>
        <w:t xml:space="preserve">MHC ligand </w:t>
      </w:r>
      <w:r>
        <w:rPr>
          <w:rFonts w:asciiTheme="majorHAnsi" w:hAnsiTheme="majorHAnsi"/>
          <w:sz w:val="24"/>
          <w:szCs w:val="24"/>
        </w:rPr>
        <w:t xml:space="preserve">dataset submission </w:t>
      </w:r>
      <w:r w:rsidR="00152C69">
        <w:rPr>
          <w:rFonts w:asciiTheme="majorHAnsi" w:hAnsiTheme="majorHAnsi"/>
          <w:sz w:val="24"/>
          <w:szCs w:val="24"/>
        </w:rPr>
        <w:t xml:space="preserve">incorporated into the IEDB </w:t>
      </w:r>
      <w:r>
        <w:rPr>
          <w:rFonts w:asciiTheme="majorHAnsi" w:hAnsiTheme="majorHAnsi"/>
          <w:sz w:val="24"/>
          <w:szCs w:val="24"/>
        </w:rPr>
        <w:t xml:space="preserve">that is associated with a curated </w:t>
      </w:r>
      <w:r w:rsidR="00190079">
        <w:rPr>
          <w:rFonts w:asciiTheme="majorHAnsi" w:hAnsiTheme="majorHAnsi"/>
          <w:sz w:val="24"/>
          <w:szCs w:val="24"/>
        </w:rPr>
        <w:t xml:space="preserve">published </w:t>
      </w:r>
      <w:r>
        <w:rPr>
          <w:rFonts w:asciiTheme="majorHAnsi" w:hAnsiTheme="majorHAnsi"/>
          <w:sz w:val="24"/>
          <w:szCs w:val="24"/>
        </w:rPr>
        <w:t xml:space="preserve">reference, the submission ID </w:t>
      </w:r>
      <w:r w:rsidR="00190079">
        <w:rPr>
          <w:rFonts w:asciiTheme="majorHAnsi" w:hAnsiTheme="majorHAnsi"/>
          <w:sz w:val="24"/>
          <w:szCs w:val="24"/>
        </w:rPr>
        <w:t>could</w:t>
      </w:r>
      <w:r>
        <w:rPr>
          <w:rFonts w:asciiTheme="majorHAnsi" w:hAnsiTheme="majorHAnsi"/>
          <w:sz w:val="24"/>
          <w:szCs w:val="24"/>
        </w:rPr>
        <w:t xml:space="preserve"> be linked to the </w:t>
      </w:r>
      <w:r w:rsidR="00521070">
        <w:rPr>
          <w:rFonts w:asciiTheme="majorHAnsi" w:hAnsiTheme="majorHAnsi"/>
          <w:sz w:val="24"/>
          <w:szCs w:val="24"/>
        </w:rPr>
        <w:t>P</w:t>
      </w:r>
      <w:r w:rsidR="00997E01">
        <w:rPr>
          <w:rFonts w:asciiTheme="majorHAnsi" w:hAnsiTheme="majorHAnsi"/>
          <w:sz w:val="24"/>
          <w:szCs w:val="24"/>
        </w:rPr>
        <w:t>ub</w:t>
      </w:r>
      <w:r w:rsidR="00521070">
        <w:rPr>
          <w:rFonts w:asciiTheme="majorHAnsi" w:hAnsiTheme="majorHAnsi"/>
          <w:sz w:val="24"/>
          <w:szCs w:val="24"/>
        </w:rPr>
        <w:t>M</w:t>
      </w:r>
      <w:r w:rsidR="00997E01">
        <w:rPr>
          <w:rFonts w:asciiTheme="majorHAnsi" w:hAnsiTheme="majorHAnsi"/>
          <w:sz w:val="24"/>
          <w:szCs w:val="24"/>
        </w:rPr>
        <w:t>ed ID</w:t>
      </w:r>
      <w:r>
        <w:rPr>
          <w:rFonts w:asciiTheme="majorHAnsi" w:hAnsiTheme="majorHAnsi"/>
          <w:sz w:val="24"/>
          <w:szCs w:val="24"/>
        </w:rPr>
        <w:t>. Then within the IEDB</w:t>
      </w:r>
      <w:r w:rsidR="007515BC">
        <w:rPr>
          <w:rFonts w:asciiTheme="majorHAnsi" w:hAnsiTheme="majorHAnsi"/>
          <w:sz w:val="24"/>
          <w:szCs w:val="24"/>
        </w:rPr>
        <w:t xml:space="preserve"> on the S</w:t>
      </w:r>
      <w:r w:rsidR="00042870">
        <w:rPr>
          <w:rFonts w:asciiTheme="majorHAnsi" w:hAnsiTheme="majorHAnsi"/>
          <w:sz w:val="24"/>
          <w:szCs w:val="24"/>
        </w:rPr>
        <w:t xml:space="preserve">ubmission </w:t>
      </w:r>
      <w:r w:rsidR="007515BC">
        <w:rPr>
          <w:rFonts w:asciiTheme="majorHAnsi" w:hAnsiTheme="majorHAnsi"/>
          <w:sz w:val="24"/>
          <w:szCs w:val="24"/>
        </w:rPr>
        <w:t>Reference Details page</w:t>
      </w:r>
      <w:r>
        <w:rPr>
          <w:rFonts w:asciiTheme="majorHAnsi" w:hAnsiTheme="majorHAnsi"/>
          <w:sz w:val="24"/>
          <w:szCs w:val="24"/>
        </w:rPr>
        <w:t>,</w:t>
      </w:r>
      <w:r w:rsidR="007515BC">
        <w:rPr>
          <w:rFonts w:asciiTheme="majorHAnsi" w:hAnsiTheme="majorHAnsi"/>
          <w:sz w:val="24"/>
          <w:szCs w:val="24"/>
        </w:rPr>
        <w:t xml:space="preserve"> </w:t>
      </w:r>
      <w:commentRangeStart w:id="6"/>
      <w:r w:rsidR="007515BC">
        <w:rPr>
          <w:rFonts w:asciiTheme="majorHAnsi" w:hAnsiTheme="majorHAnsi"/>
          <w:sz w:val="24"/>
          <w:szCs w:val="24"/>
        </w:rPr>
        <w:t xml:space="preserve">a </w:t>
      </w:r>
      <w:r w:rsidR="007515BC" w:rsidRPr="007515BC">
        <w:rPr>
          <w:rFonts w:asciiTheme="majorHAnsi" w:hAnsiTheme="majorHAnsi"/>
          <w:i/>
          <w:sz w:val="24"/>
          <w:szCs w:val="24"/>
        </w:rPr>
        <w:t>link-out</w:t>
      </w:r>
      <w:r w:rsidR="007515BC">
        <w:rPr>
          <w:rFonts w:asciiTheme="majorHAnsi" w:hAnsiTheme="majorHAnsi"/>
          <w:sz w:val="24"/>
          <w:szCs w:val="24"/>
        </w:rPr>
        <w:t xml:space="preserve"> to </w:t>
      </w:r>
      <w:r w:rsidR="007515BC" w:rsidRPr="007515BC">
        <w:rPr>
          <w:rFonts w:asciiTheme="majorHAnsi" w:hAnsiTheme="majorHAnsi"/>
          <w:sz w:val="24"/>
          <w:szCs w:val="24"/>
        </w:rPr>
        <w:t>www.SWATHAtlas.org</w:t>
      </w:r>
      <w:r w:rsidR="007515BC">
        <w:rPr>
          <w:rFonts w:asciiTheme="majorHAnsi" w:hAnsiTheme="majorHAnsi"/>
          <w:sz w:val="24"/>
          <w:szCs w:val="24"/>
        </w:rPr>
        <w:t xml:space="preserve"> </w:t>
      </w:r>
      <w:commentRangeEnd w:id="6"/>
      <w:r w:rsidR="007D36B4">
        <w:rPr>
          <w:rStyle w:val="CommentReference"/>
        </w:rPr>
        <w:commentReference w:id="6"/>
      </w:r>
      <w:r w:rsidR="007515BC">
        <w:rPr>
          <w:rFonts w:asciiTheme="majorHAnsi" w:hAnsiTheme="majorHAnsi"/>
          <w:sz w:val="24"/>
          <w:szCs w:val="24"/>
        </w:rPr>
        <w:t xml:space="preserve">could be provided (either next to ‘Submission’ </w:t>
      </w:r>
      <w:r w:rsidR="00B33971">
        <w:rPr>
          <w:rFonts w:asciiTheme="majorHAnsi" w:hAnsiTheme="majorHAnsi"/>
          <w:sz w:val="24"/>
          <w:szCs w:val="24"/>
        </w:rPr>
        <w:t xml:space="preserve">in the Reference Type field </w:t>
      </w:r>
      <w:r w:rsidR="007515BC">
        <w:rPr>
          <w:rFonts w:asciiTheme="majorHAnsi" w:hAnsiTheme="majorHAnsi"/>
          <w:sz w:val="24"/>
          <w:szCs w:val="24"/>
        </w:rPr>
        <w:t xml:space="preserve">or perhaps in the Abstract free text </w:t>
      </w:r>
      <w:r w:rsidR="00B33971">
        <w:rPr>
          <w:rFonts w:asciiTheme="majorHAnsi" w:hAnsiTheme="majorHAnsi"/>
          <w:sz w:val="24"/>
          <w:szCs w:val="24"/>
        </w:rPr>
        <w:t>field</w:t>
      </w:r>
      <w:r w:rsidR="007515BC">
        <w:rPr>
          <w:rFonts w:asciiTheme="majorHAnsi" w:hAnsiTheme="majorHAnsi"/>
          <w:sz w:val="24"/>
          <w:szCs w:val="24"/>
        </w:rPr>
        <w:t>).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894B7B" w:rsidRDefault="00894B7B" w:rsidP="00CE5E64">
      <w:pPr>
        <w:rPr>
          <w:rFonts w:asciiTheme="majorHAnsi" w:hAnsiTheme="majorHAnsi"/>
          <w:b/>
          <w:sz w:val="24"/>
          <w:szCs w:val="24"/>
        </w:rPr>
      </w:pPr>
    </w:p>
    <w:p w:rsidR="00331F43" w:rsidRDefault="00331F43" w:rsidP="00CE5E64">
      <w:pPr>
        <w:rPr>
          <w:rFonts w:asciiTheme="majorHAnsi" w:hAnsiTheme="majorHAnsi"/>
          <w:b/>
          <w:sz w:val="24"/>
          <w:szCs w:val="24"/>
        </w:rPr>
      </w:pPr>
    </w:p>
    <w:p w:rsidR="00897533" w:rsidRPr="001A31FD" w:rsidRDefault="00897533" w:rsidP="00CE5E64">
      <w:pPr>
        <w:rPr>
          <w:rFonts w:asciiTheme="majorHAnsi" w:hAnsiTheme="majorHAnsi"/>
          <w:b/>
          <w:sz w:val="24"/>
          <w:szCs w:val="24"/>
        </w:rPr>
      </w:pPr>
      <w:r w:rsidRPr="001A31FD">
        <w:rPr>
          <w:rFonts w:asciiTheme="majorHAnsi" w:hAnsiTheme="majorHAnsi"/>
          <w:b/>
          <w:sz w:val="24"/>
          <w:szCs w:val="24"/>
        </w:rPr>
        <w:t xml:space="preserve">Data Field Details for </w:t>
      </w:r>
      <w:r w:rsidR="00997E01">
        <w:rPr>
          <w:rFonts w:asciiTheme="majorHAnsi" w:hAnsiTheme="majorHAnsi"/>
          <w:b/>
          <w:sz w:val="24"/>
          <w:szCs w:val="24"/>
        </w:rPr>
        <w:t xml:space="preserve">MHC ligand elution </w:t>
      </w:r>
      <w:r w:rsidR="00331F43">
        <w:rPr>
          <w:rFonts w:asciiTheme="majorHAnsi" w:hAnsiTheme="majorHAnsi"/>
          <w:b/>
          <w:sz w:val="24"/>
          <w:szCs w:val="24"/>
        </w:rPr>
        <w:t>assays</w:t>
      </w:r>
    </w:p>
    <w:p w:rsidR="00897533" w:rsidRPr="001A31FD" w:rsidRDefault="00897533">
      <w:pPr>
        <w:rPr>
          <w:rFonts w:asciiTheme="majorHAnsi" w:hAnsiTheme="majorHAnsi"/>
          <w:b/>
          <w:sz w:val="24"/>
          <w:szCs w:val="24"/>
          <w:u w:val="single"/>
        </w:rPr>
      </w:pPr>
      <w:r w:rsidRPr="001A31FD">
        <w:rPr>
          <w:rFonts w:asciiTheme="majorHAnsi" w:hAnsiTheme="majorHAnsi"/>
          <w:b/>
          <w:sz w:val="24"/>
          <w:szCs w:val="24"/>
          <w:u w:val="single"/>
        </w:rPr>
        <w:lastRenderedPageBreak/>
        <w:t>Reference details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Title, Author(s) name, abstract</w:t>
      </w:r>
      <w:r w:rsidR="00F45D69" w:rsidRPr="001A31FD">
        <w:rPr>
          <w:rFonts w:asciiTheme="majorHAnsi" w:hAnsiTheme="majorHAnsi"/>
          <w:sz w:val="24"/>
          <w:szCs w:val="24"/>
        </w:rPr>
        <w:t>/description</w:t>
      </w:r>
      <w:r w:rsidRPr="001A31FD">
        <w:rPr>
          <w:rFonts w:asciiTheme="majorHAnsi" w:hAnsiTheme="majorHAnsi"/>
          <w:sz w:val="24"/>
          <w:szCs w:val="24"/>
        </w:rPr>
        <w:t xml:space="preserve">, </w:t>
      </w:r>
      <w:r w:rsidR="0034385C" w:rsidRPr="001A31FD">
        <w:rPr>
          <w:rFonts w:asciiTheme="majorHAnsi" w:hAnsiTheme="majorHAnsi"/>
          <w:sz w:val="24"/>
          <w:szCs w:val="24"/>
        </w:rPr>
        <w:t xml:space="preserve">author affiliation, PubMed </w:t>
      </w:r>
      <w:r w:rsidRPr="001A31FD">
        <w:rPr>
          <w:rFonts w:asciiTheme="majorHAnsi" w:hAnsiTheme="majorHAnsi"/>
          <w:sz w:val="24"/>
          <w:szCs w:val="24"/>
        </w:rPr>
        <w:t>ID</w:t>
      </w:r>
      <w:r w:rsidR="00B417FF" w:rsidRPr="001A31FD">
        <w:rPr>
          <w:rFonts w:asciiTheme="majorHAnsi" w:hAnsiTheme="majorHAnsi"/>
          <w:sz w:val="24"/>
          <w:szCs w:val="24"/>
        </w:rPr>
        <w:t xml:space="preserve"> (if applicable)</w:t>
      </w:r>
      <w:r w:rsidRPr="001A31FD">
        <w:rPr>
          <w:rFonts w:asciiTheme="majorHAnsi" w:hAnsiTheme="majorHAnsi"/>
          <w:sz w:val="24"/>
          <w:szCs w:val="24"/>
        </w:rPr>
        <w:t>, date</w:t>
      </w:r>
    </w:p>
    <w:p w:rsidR="00897533" w:rsidRPr="001A31FD" w:rsidRDefault="00897533">
      <w:pPr>
        <w:rPr>
          <w:rFonts w:asciiTheme="majorHAnsi" w:hAnsiTheme="majorHAnsi"/>
          <w:b/>
          <w:sz w:val="24"/>
          <w:szCs w:val="24"/>
          <w:u w:val="single"/>
        </w:rPr>
      </w:pPr>
      <w:r w:rsidRPr="001A31FD">
        <w:rPr>
          <w:rFonts w:asciiTheme="majorHAnsi" w:hAnsiTheme="majorHAnsi"/>
          <w:b/>
          <w:sz w:val="24"/>
          <w:szCs w:val="24"/>
          <w:u w:val="single"/>
        </w:rPr>
        <w:t>Epitope details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Epitope Name</w:t>
      </w:r>
      <w:r w:rsidR="00F45D69" w:rsidRPr="001A31FD">
        <w:rPr>
          <w:rFonts w:asciiTheme="majorHAnsi" w:hAnsiTheme="majorHAnsi"/>
          <w:sz w:val="24"/>
          <w:szCs w:val="24"/>
        </w:rPr>
        <w:t xml:space="preserve"> (not required)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  <w:highlight w:val="yellow"/>
        </w:rPr>
        <w:t>Epitope Linear Sequence</w:t>
      </w:r>
      <w:r w:rsidR="00F45D69" w:rsidRPr="001A31FD">
        <w:rPr>
          <w:rFonts w:asciiTheme="majorHAnsi" w:hAnsiTheme="majorHAnsi"/>
          <w:sz w:val="24"/>
          <w:szCs w:val="24"/>
        </w:rPr>
        <w:t xml:space="preserve"> (</w:t>
      </w:r>
      <w:r w:rsidR="00F45D69" w:rsidRPr="001A31FD">
        <w:rPr>
          <w:rFonts w:asciiTheme="majorHAnsi" w:hAnsiTheme="majorHAnsi"/>
          <w:color w:val="FF0000"/>
          <w:sz w:val="24"/>
          <w:szCs w:val="24"/>
        </w:rPr>
        <w:t>required</w:t>
      </w:r>
      <w:r w:rsidR="00F45D69" w:rsidRPr="001A31FD">
        <w:rPr>
          <w:rFonts w:asciiTheme="majorHAnsi" w:hAnsiTheme="majorHAnsi"/>
          <w:sz w:val="24"/>
          <w:szCs w:val="24"/>
        </w:rPr>
        <w:t>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Modified Residues</w:t>
      </w:r>
      <w:r w:rsidR="00F45D69" w:rsidRPr="001A31FD">
        <w:rPr>
          <w:rFonts w:asciiTheme="majorHAnsi" w:hAnsiTheme="majorHAnsi"/>
          <w:sz w:val="24"/>
          <w:szCs w:val="24"/>
        </w:rPr>
        <w:t xml:space="preserve"> (only if applicable)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Modification</w:t>
      </w:r>
      <w:r w:rsidR="00F45D69" w:rsidRPr="001A31FD">
        <w:rPr>
          <w:rFonts w:asciiTheme="majorHAnsi" w:hAnsiTheme="majorHAnsi"/>
          <w:sz w:val="24"/>
          <w:szCs w:val="24"/>
        </w:rPr>
        <w:t xml:space="preserve"> (only if applicable)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  <w:highlight w:val="yellow"/>
        </w:rPr>
        <w:t>Source Antigen ID</w:t>
      </w:r>
      <w:r w:rsidR="00DF2E74" w:rsidRPr="001A31FD">
        <w:rPr>
          <w:rFonts w:asciiTheme="majorHAnsi" w:hAnsiTheme="majorHAnsi"/>
          <w:sz w:val="24"/>
          <w:szCs w:val="24"/>
        </w:rPr>
        <w:t xml:space="preserve"> (</w:t>
      </w:r>
      <w:r w:rsidR="00F45D69" w:rsidRPr="001A31FD">
        <w:rPr>
          <w:rFonts w:asciiTheme="majorHAnsi" w:hAnsiTheme="majorHAnsi"/>
          <w:color w:val="FF0000"/>
          <w:sz w:val="24"/>
          <w:szCs w:val="24"/>
        </w:rPr>
        <w:t>required</w:t>
      </w:r>
      <w:r w:rsidR="00F45D69" w:rsidRPr="001A31FD">
        <w:rPr>
          <w:rFonts w:asciiTheme="majorHAnsi" w:hAnsiTheme="majorHAnsi"/>
          <w:sz w:val="24"/>
          <w:szCs w:val="24"/>
        </w:rPr>
        <w:t xml:space="preserve">; </w:t>
      </w:r>
      <w:r w:rsidR="00DF2E74" w:rsidRPr="001A31FD">
        <w:rPr>
          <w:rFonts w:asciiTheme="majorHAnsi" w:hAnsiTheme="majorHAnsi"/>
          <w:sz w:val="24"/>
          <w:szCs w:val="24"/>
        </w:rPr>
        <w:t xml:space="preserve">GI, </w:t>
      </w:r>
      <w:proofErr w:type="spellStart"/>
      <w:r w:rsidR="00DF2E74" w:rsidRPr="001A31FD">
        <w:rPr>
          <w:rFonts w:asciiTheme="majorHAnsi" w:hAnsiTheme="majorHAnsi"/>
          <w:sz w:val="24"/>
          <w:szCs w:val="24"/>
        </w:rPr>
        <w:t>SwisProt</w:t>
      </w:r>
      <w:proofErr w:type="spellEnd"/>
      <w:r w:rsidR="00DF2E74" w:rsidRPr="001A31F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F2E74" w:rsidRPr="001A31FD">
        <w:rPr>
          <w:rFonts w:asciiTheme="majorHAnsi" w:hAnsiTheme="majorHAnsi"/>
          <w:sz w:val="24"/>
          <w:szCs w:val="24"/>
        </w:rPr>
        <w:t>Uniprot</w:t>
      </w:r>
      <w:proofErr w:type="spellEnd"/>
      <w:r w:rsidR="00DF2E74" w:rsidRPr="001A31FD">
        <w:rPr>
          <w:rFonts w:asciiTheme="majorHAnsi" w:hAnsiTheme="majorHAnsi"/>
          <w:sz w:val="24"/>
          <w:szCs w:val="24"/>
        </w:rPr>
        <w:t>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Residues positions (if given</w:t>
      </w:r>
      <w:r w:rsidR="00F45D69" w:rsidRPr="001A31FD">
        <w:rPr>
          <w:rFonts w:asciiTheme="majorHAnsi" w:hAnsiTheme="majorHAnsi"/>
          <w:sz w:val="24"/>
          <w:szCs w:val="24"/>
        </w:rPr>
        <w:t>; not required</w:t>
      </w:r>
      <w:r w:rsidRPr="001A31FD">
        <w:rPr>
          <w:rFonts w:asciiTheme="majorHAnsi" w:hAnsiTheme="majorHAnsi"/>
          <w:sz w:val="24"/>
          <w:szCs w:val="24"/>
        </w:rPr>
        <w:t>)</w:t>
      </w:r>
    </w:p>
    <w:p w:rsidR="00897533" w:rsidRPr="001A31FD" w:rsidRDefault="00897533" w:rsidP="00DF2E74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  <w:highlight w:val="yellow"/>
        </w:rPr>
        <w:t>Epitope Source</w:t>
      </w:r>
      <w:r w:rsidR="00DF2E74" w:rsidRPr="001A31F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1A31FD">
        <w:rPr>
          <w:rFonts w:asciiTheme="majorHAnsi" w:hAnsiTheme="majorHAnsi"/>
          <w:sz w:val="24"/>
          <w:szCs w:val="24"/>
          <w:highlight w:val="yellow"/>
        </w:rPr>
        <w:t>Organism Taxonomy ID</w:t>
      </w:r>
      <w:r w:rsidR="00DF2E74" w:rsidRPr="001A31FD">
        <w:rPr>
          <w:rFonts w:asciiTheme="majorHAnsi" w:hAnsiTheme="majorHAnsi"/>
          <w:sz w:val="24"/>
          <w:szCs w:val="24"/>
        </w:rPr>
        <w:t xml:space="preserve"> (</w:t>
      </w:r>
      <w:r w:rsidR="00F45D69" w:rsidRPr="001A31FD">
        <w:rPr>
          <w:rFonts w:asciiTheme="majorHAnsi" w:hAnsiTheme="majorHAnsi"/>
          <w:color w:val="FF0000"/>
          <w:sz w:val="24"/>
          <w:szCs w:val="24"/>
        </w:rPr>
        <w:t>required</w:t>
      </w:r>
      <w:r w:rsidR="00F45D69" w:rsidRPr="001A31FD">
        <w:rPr>
          <w:rFonts w:asciiTheme="majorHAnsi" w:hAnsiTheme="majorHAnsi"/>
          <w:sz w:val="24"/>
          <w:szCs w:val="24"/>
        </w:rPr>
        <w:t xml:space="preserve">; </w:t>
      </w:r>
      <w:r w:rsidR="00DF2E74" w:rsidRPr="001A31FD">
        <w:rPr>
          <w:rFonts w:asciiTheme="majorHAnsi" w:hAnsiTheme="majorHAnsi"/>
          <w:sz w:val="24"/>
          <w:szCs w:val="24"/>
        </w:rPr>
        <w:t>NCBI taxonomy)</w:t>
      </w:r>
    </w:p>
    <w:p w:rsidR="00897533" w:rsidRPr="001A31FD" w:rsidRDefault="00897533">
      <w:pPr>
        <w:rPr>
          <w:rFonts w:asciiTheme="majorHAnsi" w:hAnsiTheme="majorHAnsi"/>
          <w:b/>
          <w:sz w:val="24"/>
          <w:szCs w:val="24"/>
          <w:u w:val="single"/>
        </w:rPr>
      </w:pPr>
      <w:r w:rsidRPr="001A31FD">
        <w:rPr>
          <w:rFonts w:asciiTheme="majorHAnsi" w:hAnsiTheme="majorHAnsi"/>
          <w:b/>
          <w:sz w:val="24"/>
          <w:szCs w:val="24"/>
          <w:u w:val="single"/>
        </w:rPr>
        <w:t>Assay Details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  <w:highlight w:val="yellow"/>
        </w:rPr>
        <w:t>Host Organism Tax ID</w:t>
      </w:r>
      <w:r w:rsidR="00740E00" w:rsidRPr="001A31FD">
        <w:rPr>
          <w:rFonts w:asciiTheme="majorHAnsi" w:hAnsiTheme="majorHAnsi"/>
          <w:sz w:val="24"/>
          <w:szCs w:val="24"/>
        </w:rPr>
        <w:t xml:space="preserve"> (</w:t>
      </w:r>
      <w:r w:rsidR="00345847" w:rsidRPr="001A31FD">
        <w:rPr>
          <w:rFonts w:asciiTheme="majorHAnsi" w:hAnsiTheme="majorHAnsi"/>
          <w:color w:val="FF0000"/>
          <w:sz w:val="24"/>
          <w:szCs w:val="24"/>
        </w:rPr>
        <w:t>required</w:t>
      </w:r>
      <w:r w:rsidR="00345847" w:rsidRPr="001A31FD">
        <w:rPr>
          <w:rFonts w:asciiTheme="majorHAnsi" w:hAnsiTheme="majorHAnsi"/>
          <w:sz w:val="24"/>
          <w:szCs w:val="24"/>
        </w:rPr>
        <w:t xml:space="preserve">; </w:t>
      </w:r>
      <w:r w:rsidR="00740E00" w:rsidRPr="001A31FD">
        <w:rPr>
          <w:rFonts w:asciiTheme="majorHAnsi" w:hAnsiTheme="majorHAnsi"/>
          <w:sz w:val="24"/>
          <w:szCs w:val="24"/>
        </w:rPr>
        <w:t>NCBI taxonomy</w:t>
      </w:r>
      <w:del w:id="7" w:author="Bjoern Peters" w:date="2015-11-13T18:31:00Z">
        <w:r w:rsidR="00740E00" w:rsidRPr="001A31FD" w:rsidDel="00AE2967">
          <w:rPr>
            <w:rFonts w:asciiTheme="majorHAnsi" w:hAnsiTheme="majorHAnsi"/>
            <w:sz w:val="24"/>
            <w:szCs w:val="24"/>
          </w:rPr>
          <w:delText xml:space="preserve"> </w:delText>
        </w:r>
      </w:del>
      <w:r w:rsidR="00AE2967">
        <w:rPr>
          <w:rFonts w:asciiTheme="majorHAnsi" w:hAnsiTheme="majorHAnsi"/>
          <w:sz w:val="24"/>
          <w:szCs w:val="24"/>
        </w:rPr>
        <w:t>. In the case of MHC ligand elution: organism from which the cell line was derived</w:t>
      </w:r>
      <w:r w:rsidR="00740E00" w:rsidRPr="001A31FD">
        <w:rPr>
          <w:rFonts w:asciiTheme="majorHAnsi" w:hAnsiTheme="majorHAnsi"/>
          <w:sz w:val="24"/>
          <w:szCs w:val="24"/>
        </w:rPr>
        <w:t>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Host Organism Sex</w:t>
      </w:r>
      <w:r w:rsidR="00345847" w:rsidRPr="001A31FD">
        <w:rPr>
          <w:rFonts w:asciiTheme="majorHAnsi" w:hAnsiTheme="majorHAnsi"/>
          <w:sz w:val="24"/>
          <w:szCs w:val="24"/>
        </w:rPr>
        <w:t xml:space="preserve"> (not required)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Host Organism Age</w:t>
      </w:r>
      <w:r w:rsidR="00345847" w:rsidRPr="001A31FD">
        <w:rPr>
          <w:rFonts w:asciiTheme="majorHAnsi" w:hAnsiTheme="majorHAnsi"/>
          <w:sz w:val="24"/>
          <w:szCs w:val="24"/>
        </w:rPr>
        <w:t xml:space="preserve"> (not required)</w:t>
      </w:r>
    </w:p>
    <w:p w:rsidR="00897533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 xml:space="preserve">Host </w:t>
      </w:r>
      <w:proofErr w:type="spellStart"/>
      <w:r w:rsidRPr="001A31FD">
        <w:rPr>
          <w:rFonts w:asciiTheme="majorHAnsi" w:hAnsiTheme="majorHAnsi"/>
          <w:sz w:val="24"/>
          <w:szCs w:val="24"/>
        </w:rPr>
        <w:t>Geolocation</w:t>
      </w:r>
      <w:proofErr w:type="spellEnd"/>
      <w:r w:rsidRPr="001A31FD">
        <w:rPr>
          <w:rFonts w:asciiTheme="majorHAnsi" w:hAnsiTheme="majorHAnsi"/>
          <w:sz w:val="24"/>
          <w:szCs w:val="24"/>
        </w:rPr>
        <w:t xml:space="preserve"> ID</w:t>
      </w:r>
      <w:r w:rsidR="00345847" w:rsidRPr="001A31FD">
        <w:rPr>
          <w:rFonts w:asciiTheme="majorHAnsi" w:hAnsiTheme="majorHAnsi"/>
          <w:sz w:val="24"/>
          <w:szCs w:val="24"/>
        </w:rPr>
        <w:t xml:space="preserve"> (only if known; not required)</w:t>
      </w:r>
    </w:p>
    <w:p w:rsidR="00251A20" w:rsidRPr="001A31FD" w:rsidRDefault="00897533" w:rsidP="00897533">
      <w:pPr>
        <w:ind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i/>
          <w:sz w:val="24"/>
          <w:szCs w:val="24"/>
          <w:highlight w:val="yellow"/>
        </w:rPr>
        <w:t>In Vivo</w:t>
      </w:r>
      <w:r w:rsidRPr="001A31F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="00251A20" w:rsidRPr="001A31FD">
        <w:rPr>
          <w:rFonts w:asciiTheme="majorHAnsi" w:hAnsiTheme="majorHAnsi"/>
          <w:sz w:val="24"/>
          <w:szCs w:val="24"/>
          <w:highlight w:val="yellow"/>
        </w:rPr>
        <w:t xml:space="preserve">or </w:t>
      </w:r>
      <w:r w:rsidR="00251A20" w:rsidRPr="001A31FD">
        <w:rPr>
          <w:rFonts w:asciiTheme="majorHAnsi" w:hAnsiTheme="majorHAnsi"/>
          <w:i/>
          <w:sz w:val="24"/>
          <w:szCs w:val="24"/>
          <w:highlight w:val="yellow"/>
        </w:rPr>
        <w:t>In vitro</w:t>
      </w:r>
      <w:r w:rsidR="00251A20" w:rsidRPr="001A31FD">
        <w:rPr>
          <w:rFonts w:asciiTheme="majorHAnsi" w:hAnsiTheme="majorHAnsi"/>
          <w:sz w:val="24"/>
          <w:szCs w:val="24"/>
          <w:highlight w:val="yellow"/>
        </w:rPr>
        <w:t xml:space="preserve"> Process</w:t>
      </w:r>
      <w:r w:rsidR="00740E00" w:rsidRPr="001A31FD">
        <w:rPr>
          <w:rFonts w:asciiTheme="majorHAnsi" w:hAnsiTheme="majorHAnsi"/>
          <w:sz w:val="24"/>
          <w:szCs w:val="24"/>
        </w:rPr>
        <w:t xml:space="preserve"> (</w:t>
      </w:r>
      <w:r w:rsidR="00345847" w:rsidRPr="001A31FD">
        <w:rPr>
          <w:rFonts w:asciiTheme="majorHAnsi" w:hAnsiTheme="majorHAnsi"/>
          <w:sz w:val="24"/>
          <w:szCs w:val="24"/>
        </w:rPr>
        <w:t>required</w:t>
      </w:r>
      <w:r w:rsidR="00251A20" w:rsidRPr="001A31FD">
        <w:rPr>
          <w:rFonts w:asciiTheme="majorHAnsi" w:hAnsiTheme="majorHAnsi"/>
          <w:sz w:val="24"/>
          <w:szCs w:val="24"/>
        </w:rPr>
        <w:t>)</w:t>
      </w:r>
    </w:p>
    <w:p w:rsidR="00897533" w:rsidRPr="007253AA" w:rsidRDefault="00251A20" w:rsidP="007253AA">
      <w:pPr>
        <w:ind w:firstLine="720"/>
        <w:rPr>
          <w:rFonts w:asciiTheme="majorHAnsi" w:hAnsiTheme="majorHAnsi"/>
          <w:sz w:val="20"/>
          <w:szCs w:val="20"/>
        </w:rPr>
      </w:pPr>
      <w:r w:rsidRPr="007253AA">
        <w:rPr>
          <w:rFonts w:asciiTheme="majorHAnsi" w:hAnsiTheme="majorHAnsi"/>
          <w:sz w:val="20"/>
          <w:szCs w:val="20"/>
        </w:rPr>
        <w:t>This set of fields establishes whether the peptides are eluted from APCs in the context of 1) n</w:t>
      </w:r>
      <w:r w:rsidR="00740E00" w:rsidRPr="007253AA">
        <w:rPr>
          <w:rFonts w:asciiTheme="majorHAnsi" w:hAnsiTheme="majorHAnsi"/>
          <w:sz w:val="20"/>
          <w:szCs w:val="20"/>
        </w:rPr>
        <w:t>atural</w:t>
      </w:r>
      <w:r w:rsidR="00345847" w:rsidRPr="007253AA">
        <w:rPr>
          <w:rFonts w:asciiTheme="majorHAnsi" w:hAnsiTheme="majorHAnsi"/>
          <w:sz w:val="20"/>
          <w:szCs w:val="20"/>
        </w:rPr>
        <w:t>ly-occurring</w:t>
      </w:r>
      <w:r w:rsidR="00740E00" w:rsidRPr="007253AA">
        <w:rPr>
          <w:rFonts w:asciiTheme="majorHAnsi" w:hAnsiTheme="majorHAnsi"/>
          <w:sz w:val="20"/>
          <w:szCs w:val="20"/>
        </w:rPr>
        <w:t xml:space="preserve"> disease</w:t>
      </w:r>
      <w:r w:rsidRPr="007253AA">
        <w:rPr>
          <w:rFonts w:asciiTheme="majorHAnsi" w:hAnsiTheme="majorHAnsi"/>
          <w:sz w:val="20"/>
          <w:szCs w:val="20"/>
        </w:rPr>
        <w:t xml:space="preserve"> (infection, allergy, AI), 2) in the context of an</w:t>
      </w:r>
      <w:r w:rsidR="00740E00" w:rsidRPr="007253AA">
        <w:rPr>
          <w:rFonts w:asciiTheme="majorHAnsi" w:hAnsiTheme="majorHAnsi"/>
          <w:sz w:val="20"/>
          <w:szCs w:val="20"/>
        </w:rPr>
        <w:t xml:space="preserve"> </w:t>
      </w:r>
      <w:r w:rsidR="00345847" w:rsidRPr="007253AA">
        <w:rPr>
          <w:rFonts w:asciiTheme="majorHAnsi" w:hAnsiTheme="majorHAnsi"/>
          <w:i/>
          <w:sz w:val="20"/>
          <w:szCs w:val="20"/>
        </w:rPr>
        <w:t>in vivo</w:t>
      </w:r>
      <w:r w:rsidR="00345847" w:rsidRPr="007253AA">
        <w:rPr>
          <w:rFonts w:asciiTheme="majorHAnsi" w:hAnsiTheme="majorHAnsi"/>
          <w:sz w:val="20"/>
          <w:szCs w:val="20"/>
        </w:rPr>
        <w:t xml:space="preserve"> </w:t>
      </w:r>
      <w:r w:rsidR="00740E00" w:rsidRPr="007253AA">
        <w:rPr>
          <w:rFonts w:asciiTheme="majorHAnsi" w:hAnsiTheme="majorHAnsi"/>
          <w:sz w:val="20"/>
          <w:szCs w:val="20"/>
        </w:rPr>
        <w:t>Ad</w:t>
      </w:r>
      <w:r w:rsidR="00345847" w:rsidRPr="007253AA">
        <w:rPr>
          <w:rFonts w:asciiTheme="majorHAnsi" w:hAnsiTheme="majorHAnsi"/>
          <w:sz w:val="20"/>
          <w:szCs w:val="20"/>
        </w:rPr>
        <w:t xml:space="preserve">ministration </w:t>
      </w:r>
      <w:r w:rsidRPr="007253AA">
        <w:rPr>
          <w:rFonts w:asciiTheme="majorHAnsi" w:hAnsiTheme="majorHAnsi"/>
          <w:sz w:val="20"/>
          <w:szCs w:val="20"/>
        </w:rPr>
        <w:t xml:space="preserve">(e.g. vaccine), 3) following an </w:t>
      </w:r>
      <w:r w:rsidRPr="007253AA">
        <w:rPr>
          <w:rFonts w:asciiTheme="majorHAnsi" w:hAnsiTheme="majorHAnsi"/>
          <w:i/>
          <w:sz w:val="20"/>
          <w:szCs w:val="20"/>
        </w:rPr>
        <w:t>in vitro</w:t>
      </w:r>
      <w:r w:rsidRPr="007253AA">
        <w:rPr>
          <w:rFonts w:asciiTheme="majorHAnsi" w:hAnsiTheme="majorHAnsi"/>
          <w:sz w:val="20"/>
          <w:szCs w:val="20"/>
        </w:rPr>
        <w:t xml:space="preserve"> Ag stimulation, </w:t>
      </w:r>
      <w:r w:rsidR="00345847" w:rsidRPr="007253AA">
        <w:rPr>
          <w:rFonts w:asciiTheme="majorHAnsi" w:hAnsiTheme="majorHAnsi"/>
          <w:sz w:val="20"/>
          <w:szCs w:val="20"/>
        </w:rPr>
        <w:t xml:space="preserve">or </w:t>
      </w:r>
      <w:r w:rsidRPr="007253AA">
        <w:rPr>
          <w:rFonts w:asciiTheme="majorHAnsi" w:hAnsiTheme="majorHAnsi"/>
          <w:sz w:val="20"/>
          <w:szCs w:val="20"/>
        </w:rPr>
        <w:t>4) from established cell lines, with no in vivo or in vitro Ag.</w:t>
      </w:r>
    </w:p>
    <w:p w:rsidR="00897533" w:rsidRPr="007253AA" w:rsidRDefault="00897533" w:rsidP="00345847">
      <w:pPr>
        <w:ind w:left="720" w:firstLine="720"/>
        <w:rPr>
          <w:rFonts w:asciiTheme="majorHAnsi" w:hAnsiTheme="majorHAnsi"/>
        </w:rPr>
      </w:pPr>
      <w:r w:rsidRPr="007253AA">
        <w:rPr>
          <w:rFonts w:asciiTheme="majorHAnsi" w:hAnsiTheme="majorHAnsi"/>
        </w:rPr>
        <w:t>Disease ID</w:t>
      </w:r>
      <w:r w:rsidR="00345847" w:rsidRPr="007253AA">
        <w:rPr>
          <w:rFonts w:asciiTheme="majorHAnsi" w:hAnsiTheme="majorHAnsi"/>
        </w:rPr>
        <w:t xml:space="preserve"> (only if known; not required)</w:t>
      </w:r>
    </w:p>
    <w:p w:rsidR="00897533" w:rsidRPr="007253AA" w:rsidRDefault="00897533" w:rsidP="00345847">
      <w:pPr>
        <w:ind w:left="720" w:firstLine="720"/>
        <w:rPr>
          <w:rFonts w:asciiTheme="majorHAnsi" w:hAnsiTheme="majorHAnsi"/>
        </w:rPr>
      </w:pPr>
      <w:r w:rsidRPr="007253AA">
        <w:rPr>
          <w:rFonts w:asciiTheme="majorHAnsi" w:hAnsiTheme="majorHAnsi"/>
        </w:rPr>
        <w:t>Disease Stage</w:t>
      </w:r>
      <w:r w:rsidR="00345847" w:rsidRPr="007253AA">
        <w:rPr>
          <w:rFonts w:asciiTheme="majorHAnsi" w:hAnsiTheme="majorHAnsi"/>
        </w:rPr>
        <w:t xml:space="preserve"> (only if known; not required)</w:t>
      </w:r>
    </w:p>
    <w:p w:rsidR="00897533" w:rsidRPr="001A31FD" w:rsidRDefault="00897533" w:rsidP="00345847">
      <w:pPr>
        <w:ind w:left="720" w:firstLine="720"/>
        <w:rPr>
          <w:rFonts w:asciiTheme="majorHAnsi" w:hAnsiTheme="majorHAnsi"/>
          <w:sz w:val="24"/>
          <w:szCs w:val="24"/>
        </w:rPr>
      </w:pPr>
      <w:r w:rsidRPr="007253AA">
        <w:rPr>
          <w:rFonts w:asciiTheme="majorHAnsi" w:hAnsiTheme="majorHAnsi"/>
        </w:rPr>
        <w:t>Immunogen</w:t>
      </w:r>
      <w:r w:rsidRPr="001A31FD">
        <w:rPr>
          <w:rFonts w:asciiTheme="majorHAnsi" w:hAnsiTheme="majorHAnsi"/>
          <w:sz w:val="24"/>
          <w:szCs w:val="24"/>
        </w:rPr>
        <w:t xml:space="preserve"> </w:t>
      </w:r>
      <w:r w:rsidR="00345847" w:rsidRPr="007253AA">
        <w:rPr>
          <w:rFonts w:asciiTheme="majorHAnsi" w:hAnsiTheme="majorHAnsi"/>
          <w:sz w:val="20"/>
          <w:szCs w:val="20"/>
        </w:rPr>
        <w:t>(</w:t>
      </w:r>
      <w:r w:rsidR="00345847" w:rsidRPr="007253AA">
        <w:rPr>
          <w:rFonts w:asciiTheme="majorHAnsi" w:hAnsiTheme="majorHAnsi"/>
          <w:color w:val="E36C0A" w:themeColor="accent6" w:themeShade="BF"/>
          <w:sz w:val="20"/>
          <w:szCs w:val="20"/>
        </w:rPr>
        <w:t>required</w:t>
      </w:r>
      <w:r w:rsidR="00345847" w:rsidRPr="007253AA">
        <w:rPr>
          <w:rFonts w:asciiTheme="majorHAnsi" w:hAnsiTheme="majorHAnsi"/>
          <w:sz w:val="20"/>
          <w:szCs w:val="20"/>
        </w:rPr>
        <w:t xml:space="preserve"> if infectious disease, allergy or in vivo/in vitro administered antigen)</w:t>
      </w:r>
    </w:p>
    <w:p w:rsidR="00897533" w:rsidRPr="001A31FD" w:rsidRDefault="00345847" w:rsidP="00345847">
      <w:pPr>
        <w:ind w:left="720" w:firstLine="720"/>
        <w:rPr>
          <w:rFonts w:asciiTheme="majorHAnsi" w:hAnsiTheme="majorHAnsi"/>
          <w:sz w:val="24"/>
          <w:szCs w:val="24"/>
        </w:rPr>
      </w:pPr>
      <w:r w:rsidRPr="007253AA">
        <w:rPr>
          <w:rFonts w:asciiTheme="majorHAnsi" w:hAnsiTheme="majorHAnsi"/>
        </w:rPr>
        <w:t xml:space="preserve">Immunogen </w:t>
      </w:r>
      <w:r w:rsidR="00897533" w:rsidRPr="007253AA">
        <w:rPr>
          <w:rFonts w:asciiTheme="majorHAnsi" w:hAnsiTheme="majorHAnsi"/>
        </w:rPr>
        <w:t>Accession ID</w:t>
      </w:r>
      <w:r w:rsidRPr="001A31FD">
        <w:rPr>
          <w:rFonts w:asciiTheme="majorHAnsi" w:hAnsiTheme="majorHAnsi"/>
          <w:sz w:val="24"/>
          <w:szCs w:val="24"/>
        </w:rPr>
        <w:t xml:space="preserve"> </w:t>
      </w:r>
      <w:r w:rsidRPr="007253AA">
        <w:rPr>
          <w:rFonts w:asciiTheme="majorHAnsi" w:hAnsiTheme="majorHAnsi"/>
          <w:sz w:val="20"/>
          <w:szCs w:val="20"/>
        </w:rPr>
        <w:t>(</w:t>
      </w:r>
      <w:r w:rsidRPr="007253AA">
        <w:rPr>
          <w:rFonts w:asciiTheme="majorHAnsi" w:hAnsiTheme="majorHAnsi"/>
          <w:color w:val="E36C0A" w:themeColor="accent6" w:themeShade="BF"/>
          <w:sz w:val="20"/>
          <w:szCs w:val="20"/>
        </w:rPr>
        <w:t>required</w:t>
      </w:r>
      <w:r w:rsidRPr="007253AA">
        <w:rPr>
          <w:rFonts w:asciiTheme="majorHAnsi" w:hAnsiTheme="majorHAnsi"/>
          <w:sz w:val="20"/>
          <w:szCs w:val="20"/>
        </w:rPr>
        <w:t xml:space="preserve"> if infectious disease, allergy or in vivo/in vitro administered antigen)</w:t>
      </w:r>
    </w:p>
    <w:p w:rsidR="00897533" w:rsidRPr="001A31FD" w:rsidRDefault="00897533" w:rsidP="00345847">
      <w:pPr>
        <w:ind w:left="720" w:firstLine="720"/>
        <w:rPr>
          <w:rFonts w:asciiTheme="majorHAnsi" w:hAnsiTheme="majorHAnsi"/>
          <w:sz w:val="24"/>
          <w:szCs w:val="24"/>
        </w:rPr>
      </w:pPr>
      <w:r w:rsidRPr="001A31FD">
        <w:rPr>
          <w:rFonts w:asciiTheme="majorHAnsi" w:hAnsiTheme="majorHAnsi"/>
          <w:sz w:val="24"/>
          <w:szCs w:val="24"/>
        </w:rPr>
        <w:t>Immunogen Taxonomy ID</w:t>
      </w:r>
      <w:r w:rsidR="00345847" w:rsidRPr="001A31FD">
        <w:rPr>
          <w:rFonts w:asciiTheme="majorHAnsi" w:hAnsiTheme="majorHAnsi"/>
          <w:sz w:val="24"/>
          <w:szCs w:val="24"/>
        </w:rPr>
        <w:t xml:space="preserve"> </w:t>
      </w:r>
      <w:r w:rsidR="00345847" w:rsidRPr="007253AA">
        <w:rPr>
          <w:rFonts w:asciiTheme="majorHAnsi" w:hAnsiTheme="majorHAnsi"/>
          <w:sz w:val="20"/>
          <w:szCs w:val="20"/>
        </w:rPr>
        <w:t>(</w:t>
      </w:r>
      <w:r w:rsidR="00345847" w:rsidRPr="007253AA">
        <w:rPr>
          <w:rFonts w:asciiTheme="majorHAnsi" w:hAnsiTheme="majorHAnsi"/>
          <w:color w:val="E36C0A" w:themeColor="accent6" w:themeShade="BF"/>
          <w:sz w:val="20"/>
          <w:szCs w:val="20"/>
        </w:rPr>
        <w:t xml:space="preserve">required </w:t>
      </w:r>
      <w:r w:rsidR="00345847" w:rsidRPr="007253AA">
        <w:rPr>
          <w:rFonts w:asciiTheme="majorHAnsi" w:hAnsiTheme="majorHAnsi"/>
          <w:sz w:val="20"/>
          <w:szCs w:val="20"/>
        </w:rPr>
        <w:t xml:space="preserve">if infectious disease, allergy or in vivo/in vitro administered </w:t>
      </w:r>
      <w:proofErr w:type="spellStart"/>
      <w:r w:rsidR="00345847" w:rsidRPr="007253AA">
        <w:rPr>
          <w:rFonts w:asciiTheme="majorHAnsi" w:hAnsiTheme="majorHAnsi"/>
          <w:sz w:val="20"/>
          <w:szCs w:val="20"/>
        </w:rPr>
        <w:t>ag</w:t>
      </w:r>
      <w:proofErr w:type="spellEnd"/>
      <w:r w:rsidR="00345847" w:rsidRPr="007253AA">
        <w:rPr>
          <w:rFonts w:asciiTheme="majorHAnsi" w:hAnsiTheme="majorHAnsi"/>
          <w:sz w:val="20"/>
          <w:szCs w:val="20"/>
        </w:rPr>
        <w:t>)</w:t>
      </w:r>
    </w:p>
    <w:p w:rsidR="00897533" w:rsidRPr="007253AA" w:rsidRDefault="00897533" w:rsidP="00345847">
      <w:pPr>
        <w:ind w:left="720" w:firstLine="720"/>
        <w:rPr>
          <w:rFonts w:asciiTheme="majorHAnsi" w:hAnsiTheme="majorHAnsi"/>
        </w:rPr>
      </w:pPr>
      <w:r w:rsidRPr="007253AA">
        <w:rPr>
          <w:rFonts w:asciiTheme="majorHAnsi" w:hAnsiTheme="majorHAnsi"/>
        </w:rPr>
        <w:t>Adjuvants</w:t>
      </w:r>
      <w:r w:rsidR="00345847" w:rsidRPr="007253AA">
        <w:rPr>
          <w:rFonts w:asciiTheme="majorHAnsi" w:hAnsiTheme="majorHAnsi"/>
        </w:rPr>
        <w:t xml:space="preserve">, </w:t>
      </w:r>
      <w:r w:rsidRPr="007253AA">
        <w:rPr>
          <w:rFonts w:asciiTheme="majorHAnsi" w:hAnsiTheme="majorHAnsi"/>
        </w:rPr>
        <w:t>Route</w:t>
      </w:r>
      <w:r w:rsidR="00345847" w:rsidRPr="007253AA">
        <w:rPr>
          <w:rFonts w:asciiTheme="majorHAnsi" w:hAnsiTheme="majorHAnsi"/>
        </w:rPr>
        <w:t xml:space="preserve">, Dose, </w:t>
      </w:r>
      <w:r w:rsidRPr="007253AA">
        <w:rPr>
          <w:rFonts w:asciiTheme="majorHAnsi" w:hAnsiTheme="majorHAnsi"/>
        </w:rPr>
        <w:t>Schedule</w:t>
      </w:r>
      <w:r w:rsidR="00345847" w:rsidRPr="007253AA">
        <w:rPr>
          <w:rFonts w:asciiTheme="majorHAnsi" w:hAnsiTheme="majorHAnsi"/>
        </w:rPr>
        <w:t xml:space="preserve"> (only if applicable and/or known)</w:t>
      </w:r>
    </w:p>
    <w:p w:rsidR="00897533" w:rsidRPr="001A31FD" w:rsidRDefault="00897533" w:rsidP="00345847">
      <w:pPr>
        <w:ind w:left="720" w:firstLine="720"/>
        <w:rPr>
          <w:rFonts w:asciiTheme="majorHAnsi" w:hAnsiTheme="majorHAnsi"/>
          <w:sz w:val="24"/>
          <w:szCs w:val="24"/>
        </w:rPr>
      </w:pPr>
      <w:r w:rsidRPr="007253AA">
        <w:rPr>
          <w:rFonts w:asciiTheme="majorHAnsi" w:hAnsiTheme="majorHAnsi"/>
        </w:rPr>
        <w:t>Immunization Comments</w:t>
      </w:r>
      <w:r w:rsidR="00345847" w:rsidRPr="007253AA">
        <w:rPr>
          <w:rFonts w:asciiTheme="majorHAnsi" w:hAnsiTheme="majorHAnsi"/>
        </w:rPr>
        <w:t xml:space="preserve"> (not required, but recommended for method details)</w:t>
      </w:r>
    </w:p>
    <w:p w:rsidR="00251A20" w:rsidRPr="001A31FD" w:rsidRDefault="00897533" w:rsidP="00251A20">
      <w:pPr>
        <w:ind w:firstLine="720"/>
        <w:rPr>
          <w:rFonts w:asciiTheme="majorHAnsi" w:hAnsiTheme="majorHAnsi"/>
          <w:sz w:val="24"/>
          <w:szCs w:val="24"/>
        </w:rPr>
      </w:pPr>
      <w:r w:rsidRPr="007253AA">
        <w:rPr>
          <w:rFonts w:asciiTheme="majorHAnsi" w:hAnsiTheme="majorHAnsi"/>
          <w:highlight w:val="yellow"/>
        </w:rPr>
        <w:t>Assay Type</w:t>
      </w:r>
      <w:r w:rsidR="00345847" w:rsidRPr="007253AA">
        <w:rPr>
          <w:rFonts w:asciiTheme="majorHAnsi" w:hAnsiTheme="majorHAnsi"/>
        </w:rPr>
        <w:t xml:space="preserve"> 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251A20" w:rsidRPr="001A31FD">
        <w:rPr>
          <w:rFonts w:asciiTheme="majorHAnsi" w:hAnsiTheme="majorHAnsi"/>
          <w:sz w:val="24"/>
          <w:szCs w:val="24"/>
        </w:rPr>
        <w:t xml:space="preserve"> - </w:t>
      </w:r>
      <w:r w:rsidR="00251A20" w:rsidRPr="007253AA">
        <w:rPr>
          <w:rFonts w:asciiTheme="majorHAnsi" w:hAnsiTheme="majorHAnsi"/>
          <w:sz w:val="20"/>
          <w:szCs w:val="20"/>
        </w:rPr>
        <w:t xml:space="preserve">Cellular MHC/mass spec, secreted MHC/mass spec, </w:t>
      </w:r>
      <w:proofErr w:type="spellStart"/>
      <w:r w:rsidR="00251A20" w:rsidRPr="007253AA">
        <w:rPr>
          <w:rFonts w:asciiTheme="majorHAnsi" w:hAnsiTheme="majorHAnsi"/>
          <w:sz w:val="20"/>
          <w:szCs w:val="20"/>
        </w:rPr>
        <w:t>Edman</w:t>
      </w:r>
      <w:proofErr w:type="spellEnd"/>
      <w:r w:rsidR="00251A20" w:rsidRPr="007253AA">
        <w:rPr>
          <w:rFonts w:asciiTheme="majorHAnsi" w:hAnsiTheme="majorHAnsi"/>
          <w:sz w:val="20"/>
          <w:szCs w:val="20"/>
        </w:rPr>
        <w:t xml:space="preserve"> degradation, etc.</w:t>
      </w:r>
    </w:p>
    <w:p w:rsidR="00897533" w:rsidRPr="007253AA" w:rsidRDefault="00897533" w:rsidP="006A4F10">
      <w:pPr>
        <w:ind w:firstLine="720"/>
        <w:rPr>
          <w:rFonts w:asciiTheme="majorHAnsi" w:hAnsiTheme="majorHAnsi"/>
        </w:rPr>
      </w:pPr>
      <w:r w:rsidRPr="007253AA">
        <w:rPr>
          <w:rFonts w:asciiTheme="majorHAnsi" w:hAnsiTheme="majorHAnsi"/>
          <w:highlight w:val="yellow"/>
        </w:rPr>
        <w:t>Qualitative Measurement</w:t>
      </w:r>
      <w:r w:rsidR="00345847" w:rsidRPr="007253AA">
        <w:rPr>
          <w:rFonts w:asciiTheme="majorHAnsi" w:hAnsiTheme="majorHAnsi"/>
        </w:rPr>
        <w:t xml:space="preserve"> 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A2144A" w:rsidRPr="007253AA">
        <w:rPr>
          <w:rFonts w:asciiTheme="majorHAnsi" w:hAnsiTheme="majorHAnsi"/>
        </w:rPr>
        <w:t xml:space="preserve"> – always positive in this case</w:t>
      </w:r>
    </w:p>
    <w:p w:rsidR="00897533" w:rsidRPr="007253AA" w:rsidRDefault="00897533" w:rsidP="006A4F10">
      <w:pPr>
        <w:ind w:firstLine="720"/>
        <w:rPr>
          <w:rFonts w:asciiTheme="majorHAnsi" w:hAnsiTheme="majorHAnsi"/>
        </w:rPr>
      </w:pPr>
      <w:r w:rsidRPr="007253AA">
        <w:rPr>
          <w:rFonts w:asciiTheme="majorHAnsi" w:hAnsiTheme="majorHAnsi"/>
        </w:rPr>
        <w:lastRenderedPageBreak/>
        <w:t>Number of Subjects Tested</w:t>
      </w:r>
      <w:r w:rsidR="006A4F10" w:rsidRPr="007253AA">
        <w:rPr>
          <w:rFonts w:asciiTheme="majorHAnsi" w:hAnsiTheme="majorHAnsi"/>
        </w:rPr>
        <w:t>/</w:t>
      </w:r>
      <w:r w:rsidRPr="007253AA">
        <w:rPr>
          <w:rFonts w:asciiTheme="majorHAnsi" w:hAnsiTheme="majorHAnsi"/>
        </w:rPr>
        <w:t>Responded</w:t>
      </w:r>
      <w:r w:rsidRPr="007253AA">
        <w:rPr>
          <w:rFonts w:asciiTheme="majorHAnsi" w:hAnsiTheme="majorHAnsi"/>
        </w:rPr>
        <w:tab/>
      </w:r>
      <w:r w:rsidR="006A4F10" w:rsidRPr="007253AA">
        <w:rPr>
          <w:rFonts w:asciiTheme="majorHAnsi" w:hAnsiTheme="majorHAnsi"/>
        </w:rPr>
        <w:t>(</w:t>
      </w:r>
      <w:r w:rsidRPr="007253AA">
        <w:rPr>
          <w:rFonts w:asciiTheme="majorHAnsi" w:hAnsiTheme="majorHAnsi"/>
        </w:rPr>
        <w:t>Response Frequency</w:t>
      </w:r>
      <w:r w:rsidR="00345847" w:rsidRPr="007253AA">
        <w:rPr>
          <w:rFonts w:asciiTheme="majorHAnsi" w:hAnsiTheme="majorHAnsi"/>
        </w:rPr>
        <w:t>; only if known</w:t>
      </w:r>
      <w:r w:rsidR="006A4F10" w:rsidRPr="007253AA">
        <w:rPr>
          <w:rFonts w:asciiTheme="majorHAnsi" w:hAnsiTheme="majorHAnsi"/>
        </w:rPr>
        <w:t>)</w:t>
      </w:r>
    </w:p>
    <w:p w:rsidR="00897533" w:rsidRPr="007253AA" w:rsidRDefault="00897533" w:rsidP="006A4F10">
      <w:pPr>
        <w:ind w:firstLine="720"/>
        <w:rPr>
          <w:rFonts w:asciiTheme="majorHAnsi" w:hAnsiTheme="majorHAnsi"/>
          <w:highlight w:val="yellow"/>
        </w:rPr>
      </w:pPr>
      <w:r w:rsidRPr="007253AA">
        <w:rPr>
          <w:rFonts w:asciiTheme="majorHAnsi" w:hAnsiTheme="majorHAnsi"/>
          <w:highlight w:val="yellow"/>
        </w:rPr>
        <w:t>APC Tissue Type</w:t>
      </w:r>
      <w:r w:rsidR="00345847" w:rsidRPr="007253AA">
        <w:rPr>
          <w:rFonts w:asciiTheme="majorHAnsi" w:hAnsiTheme="majorHAnsi"/>
          <w:highlight w:val="yellow"/>
        </w:rPr>
        <w:t xml:space="preserve"> </w:t>
      </w:r>
      <w:r w:rsidR="00345847" w:rsidRPr="007253AA">
        <w:rPr>
          <w:rFonts w:asciiTheme="majorHAnsi" w:hAnsiTheme="majorHAnsi"/>
        </w:rPr>
        <w:t>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251A20" w:rsidRPr="007253AA">
        <w:rPr>
          <w:rFonts w:asciiTheme="majorHAnsi" w:hAnsiTheme="majorHAnsi"/>
        </w:rPr>
        <w:t xml:space="preserve"> – </w:t>
      </w:r>
      <w:r w:rsidR="00B6609E" w:rsidRPr="007253AA">
        <w:rPr>
          <w:rFonts w:asciiTheme="majorHAnsi" w:hAnsiTheme="majorHAnsi"/>
        </w:rPr>
        <w:t xml:space="preserve">e.g. </w:t>
      </w:r>
      <w:r w:rsidR="00251A20" w:rsidRPr="007253AA">
        <w:rPr>
          <w:rFonts w:asciiTheme="majorHAnsi" w:hAnsiTheme="majorHAnsi"/>
        </w:rPr>
        <w:t>Blood, lymph node, spleen, etc.</w:t>
      </w:r>
    </w:p>
    <w:p w:rsidR="00897533" w:rsidRPr="007253AA" w:rsidRDefault="00897533" w:rsidP="006A4F10">
      <w:pPr>
        <w:ind w:firstLine="720"/>
        <w:rPr>
          <w:rFonts w:asciiTheme="majorHAnsi" w:hAnsiTheme="majorHAnsi"/>
          <w:highlight w:val="yellow"/>
        </w:rPr>
      </w:pPr>
      <w:r w:rsidRPr="007253AA">
        <w:rPr>
          <w:rFonts w:asciiTheme="majorHAnsi" w:hAnsiTheme="majorHAnsi"/>
          <w:highlight w:val="yellow"/>
        </w:rPr>
        <w:t>APC Cell Type</w:t>
      </w:r>
      <w:r w:rsidR="00345847" w:rsidRPr="007253AA">
        <w:rPr>
          <w:rFonts w:asciiTheme="majorHAnsi" w:hAnsiTheme="majorHAnsi"/>
          <w:highlight w:val="yellow"/>
        </w:rPr>
        <w:t xml:space="preserve"> </w:t>
      </w:r>
      <w:r w:rsidR="00345847" w:rsidRPr="007253AA">
        <w:rPr>
          <w:rFonts w:asciiTheme="majorHAnsi" w:hAnsiTheme="majorHAnsi"/>
        </w:rPr>
        <w:t>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251A20" w:rsidRPr="007253AA">
        <w:rPr>
          <w:rFonts w:asciiTheme="majorHAnsi" w:hAnsiTheme="majorHAnsi"/>
        </w:rPr>
        <w:t xml:space="preserve"> </w:t>
      </w:r>
      <w:r w:rsidR="00B6609E" w:rsidRPr="007253AA">
        <w:rPr>
          <w:rFonts w:asciiTheme="majorHAnsi" w:hAnsiTheme="majorHAnsi"/>
        </w:rPr>
        <w:t>–</w:t>
      </w:r>
      <w:r w:rsidR="00251A20" w:rsidRPr="007253AA">
        <w:rPr>
          <w:rFonts w:asciiTheme="majorHAnsi" w:hAnsiTheme="majorHAnsi"/>
        </w:rPr>
        <w:t xml:space="preserve"> </w:t>
      </w:r>
      <w:r w:rsidR="00B6609E" w:rsidRPr="007253AA">
        <w:rPr>
          <w:rFonts w:asciiTheme="majorHAnsi" w:hAnsiTheme="majorHAnsi"/>
        </w:rPr>
        <w:t xml:space="preserve">e.g. lymphocyte, </w:t>
      </w:r>
      <w:proofErr w:type="spellStart"/>
      <w:r w:rsidR="00B6609E" w:rsidRPr="007253AA">
        <w:rPr>
          <w:rFonts w:asciiTheme="majorHAnsi" w:hAnsiTheme="majorHAnsi"/>
        </w:rPr>
        <w:t>splenocyte</w:t>
      </w:r>
      <w:proofErr w:type="spellEnd"/>
      <w:r w:rsidR="00B6609E" w:rsidRPr="007253AA">
        <w:rPr>
          <w:rFonts w:asciiTheme="majorHAnsi" w:hAnsiTheme="majorHAnsi"/>
        </w:rPr>
        <w:t>, dendritic, B cell, etc.</w:t>
      </w:r>
    </w:p>
    <w:p w:rsidR="00897533" w:rsidRPr="007253AA" w:rsidRDefault="00897533" w:rsidP="006A4F10">
      <w:pPr>
        <w:ind w:firstLine="720"/>
        <w:rPr>
          <w:rFonts w:asciiTheme="majorHAnsi" w:hAnsiTheme="majorHAnsi"/>
        </w:rPr>
      </w:pPr>
      <w:r w:rsidRPr="007253AA">
        <w:rPr>
          <w:rFonts w:asciiTheme="majorHAnsi" w:hAnsiTheme="majorHAnsi"/>
          <w:highlight w:val="yellow"/>
        </w:rPr>
        <w:t>APC Culture Conditions</w:t>
      </w:r>
      <w:r w:rsidR="00345847" w:rsidRPr="007253AA">
        <w:rPr>
          <w:rFonts w:asciiTheme="majorHAnsi" w:hAnsiTheme="majorHAnsi"/>
        </w:rPr>
        <w:t xml:space="preserve"> 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251A20" w:rsidRPr="007253AA">
        <w:rPr>
          <w:rFonts w:asciiTheme="majorHAnsi" w:hAnsiTheme="majorHAnsi"/>
        </w:rPr>
        <w:t xml:space="preserve"> – </w:t>
      </w:r>
      <w:r w:rsidR="00B6609E" w:rsidRPr="007253AA">
        <w:rPr>
          <w:rFonts w:asciiTheme="majorHAnsi" w:hAnsiTheme="majorHAnsi"/>
        </w:rPr>
        <w:t xml:space="preserve">e.g. </w:t>
      </w:r>
      <w:r w:rsidR="00251A20" w:rsidRPr="007253AA">
        <w:rPr>
          <w:rFonts w:asciiTheme="majorHAnsi" w:hAnsiTheme="majorHAnsi"/>
        </w:rPr>
        <w:t>cell lines, B-LCLs, direct ex vivo, etc.</w:t>
      </w:r>
    </w:p>
    <w:p w:rsidR="00897533" w:rsidRPr="007253AA" w:rsidRDefault="006A4F10" w:rsidP="006A4F10">
      <w:pPr>
        <w:ind w:firstLine="720"/>
        <w:rPr>
          <w:rFonts w:asciiTheme="majorHAnsi" w:hAnsiTheme="majorHAnsi"/>
        </w:rPr>
      </w:pPr>
      <w:r w:rsidRPr="007253AA">
        <w:rPr>
          <w:rFonts w:asciiTheme="majorHAnsi" w:hAnsiTheme="majorHAnsi"/>
          <w:highlight w:val="yellow"/>
        </w:rPr>
        <w:t>MHC Allele/serotype/supertype</w:t>
      </w:r>
      <w:r w:rsidR="00345847" w:rsidRPr="007253AA">
        <w:rPr>
          <w:rFonts w:asciiTheme="majorHAnsi" w:hAnsiTheme="majorHAnsi"/>
        </w:rPr>
        <w:t xml:space="preserve"> (</w:t>
      </w:r>
      <w:r w:rsidR="00345847" w:rsidRPr="007253AA">
        <w:rPr>
          <w:rFonts w:asciiTheme="majorHAnsi" w:hAnsiTheme="majorHAnsi"/>
          <w:color w:val="FF0000"/>
        </w:rPr>
        <w:t>required</w:t>
      </w:r>
      <w:r w:rsidR="00345847" w:rsidRPr="007253AA">
        <w:rPr>
          <w:rFonts w:asciiTheme="majorHAnsi" w:hAnsiTheme="majorHAnsi"/>
        </w:rPr>
        <w:t>)</w:t>
      </w:r>
      <w:r w:rsidR="00B6609E" w:rsidRPr="007253AA">
        <w:rPr>
          <w:rFonts w:asciiTheme="majorHAnsi" w:hAnsiTheme="majorHAnsi"/>
        </w:rPr>
        <w:t xml:space="preserve"> – e.g. B35, A*01:01</w:t>
      </w:r>
    </w:p>
    <w:p w:rsidR="002D3D8C" w:rsidRPr="007253AA" w:rsidRDefault="00897533" w:rsidP="006A4F10">
      <w:pPr>
        <w:ind w:firstLine="720"/>
        <w:rPr>
          <w:rFonts w:asciiTheme="majorHAnsi" w:hAnsiTheme="majorHAnsi"/>
        </w:rPr>
      </w:pPr>
      <w:r w:rsidRPr="007253AA">
        <w:rPr>
          <w:rFonts w:asciiTheme="majorHAnsi" w:hAnsiTheme="majorHAnsi"/>
        </w:rPr>
        <w:t>Assay Comments</w:t>
      </w:r>
      <w:r w:rsidR="00345847" w:rsidRPr="007253AA">
        <w:rPr>
          <w:rFonts w:asciiTheme="majorHAnsi" w:hAnsiTheme="majorHAnsi"/>
        </w:rPr>
        <w:t xml:space="preserve"> (not </w:t>
      </w:r>
      <w:r w:rsidR="00AE2967" w:rsidRPr="007253AA">
        <w:rPr>
          <w:rFonts w:asciiTheme="majorHAnsi" w:hAnsiTheme="majorHAnsi"/>
        </w:rPr>
        <w:t>r</w:t>
      </w:r>
      <w:r w:rsidR="00345847" w:rsidRPr="007253AA">
        <w:rPr>
          <w:rFonts w:asciiTheme="majorHAnsi" w:hAnsiTheme="majorHAnsi"/>
        </w:rPr>
        <w:t>equired)</w:t>
      </w:r>
      <w:r w:rsidR="0015312D">
        <w:rPr>
          <w:rFonts w:asciiTheme="majorHAnsi" w:hAnsiTheme="majorHAnsi"/>
        </w:rPr>
        <w:t xml:space="preserve"> – describes additional details of methods and findings.</w:t>
      </w:r>
    </w:p>
    <w:p w:rsidR="00EE1FC6" w:rsidRDefault="00EE1FC6" w:rsidP="006A4F10">
      <w:pPr>
        <w:ind w:firstLine="720"/>
        <w:rPr>
          <w:rFonts w:asciiTheme="majorHAnsi" w:hAnsiTheme="majorHAnsi"/>
          <w:sz w:val="24"/>
          <w:szCs w:val="24"/>
        </w:rPr>
      </w:pPr>
    </w:p>
    <w:p w:rsidR="00EE1FC6" w:rsidRDefault="00EE1FC6" w:rsidP="006A4F10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Fields that MS experts may be interested in adding to address:</w:t>
      </w:r>
    </w:p>
    <w:p w:rsidR="00EE1FC6" w:rsidRDefault="00EE1FC6" w:rsidP="00EE1F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Isolation techniques</w:t>
      </w:r>
    </w:p>
    <w:p w:rsidR="00EE1FC6" w:rsidRDefault="00EE1FC6" w:rsidP="00EE1F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platforms</w:t>
      </w:r>
    </w:p>
    <w:p w:rsidR="00EE1FC6" w:rsidRPr="00EE1FC6" w:rsidRDefault="00EE1FC6" w:rsidP="00EE1F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E1FC6">
        <w:rPr>
          <w:rFonts w:asciiTheme="majorHAnsi" w:hAnsiTheme="majorHAnsi"/>
          <w:sz w:val="24"/>
          <w:szCs w:val="24"/>
        </w:rPr>
        <w:t>MS analysis tools/software</w:t>
      </w:r>
    </w:p>
    <w:p w:rsidR="00251A20" w:rsidRPr="001A31FD" w:rsidRDefault="00251A20" w:rsidP="006A4F10">
      <w:pPr>
        <w:ind w:firstLine="720"/>
        <w:rPr>
          <w:rFonts w:asciiTheme="majorHAnsi" w:hAnsiTheme="majorHAnsi"/>
          <w:b/>
          <w:sz w:val="24"/>
          <w:szCs w:val="24"/>
        </w:rPr>
      </w:pPr>
    </w:p>
    <w:sectPr w:rsidR="00251A20" w:rsidRPr="001A31FD" w:rsidSect="00B417FF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tienne Caron" w:date="2015-11-18T10:56:00Z" w:initials="EC">
    <w:p w:rsidR="007D36B4" w:rsidRDefault="007D36B4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pdf</w:t>
      </w:r>
      <w:proofErr w:type="spellEnd"/>
      <w:r>
        <w:t xml:space="preserve"> in attachment </w:t>
      </w:r>
    </w:p>
  </w:comment>
  <w:comment w:id="2" w:author="Etienne Caron" w:date="2015-11-18T11:00:00Z" w:initials="EC">
    <w:p w:rsidR="007D36B4" w:rsidRDefault="007D36B4">
      <w:pPr>
        <w:pStyle w:val="CommentText"/>
      </w:pPr>
      <w:r>
        <w:rPr>
          <w:rStyle w:val="CommentReference"/>
        </w:rPr>
        <w:annotationRef/>
      </w:r>
      <w:r>
        <w:t xml:space="preserve">We will need to discuss this point more thoroughly within the HIPP community. </w:t>
      </w:r>
    </w:p>
  </w:comment>
  <w:comment w:id="3" w:author="Etienne Caron" w:date="2015-11-18T11:32:00Z" w:initials="EC">
    <w:p w:rsidR="002D16DF" w:rsidRDefault="002D16DF">
      <w:pPr>
        <w:pStyle w:val="CommentText"/>
      </w:pPr>
      <w:r>
        <w:rPr>
          <w:rStyle w:val="CommentReference"/>
        </w:rPr>
        <w:annotationRef/>
      </w:r>
      <w:proofErr w:type="spellStart"/>
      <w:r>
        <w:t>Heiko</w:t>
      </w:r>
      <w:proofErr w:type="spellEnd"/>
      <w:r>
        <w:t xml:space="preserve"> – perhaps we could start a discussion here about how to integrate SYFPEITHI (including raw files) and IEDB…</w:t>
      </w:r>
      <w:bookmarkStart w:id="5" w:name="_GoBack"/>
      <w:bookmarkEnd w:id="5"/>
    </w:p>
  </w:comment>
  <w:comment w:id="6" w:author="Etienne Caron" w:date="2015-11-18T11:27:00Z" w:initials="EC">
    <w:p w:rsidR="007D36B4" w:rsidRDefault="007D36B4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pdf</w:t>
      </w:r>
      <w:proofErr w:type="spellEnd"/>
      <w:r>
        <w:t xml:space="preserve"> in attachment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9CDC8D" w15:done="0"/>
  <w15:commentEx w15:paraId="54C5BE0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6B4" w:rsidRDefault="007D36B4" w:rsidP="00897533">
      <w:pPr>
        <w:spacing w:after="0" w:line="240" w:lineRule="auto"/>
      </w:pPr>
      <w:r>
        <w:separator/>
      </w:r>
    </w:p>
  </w:endnote>
  <w:endnote w:type="continuationSeparator" w:id="0">
    <w:p w:rsidR="007D36B4" w:rsidRDefault="007D36B4" w:rsidP="0089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6B4" w:rsidRDefault="007D36B4" w:rsidP="00897533">
      <w:pPr>
        <w:spacing w:after="0" w:line="240" w:lineRule="auto"/>
      </w:pPr>
      <w:r>
        <w:separator/>
      </w:r>
    </w:p>
  </w:footnote>
  <w:footnote w:type="continuationSeparator" w:id="0">
    <w:p w:rsidR="007D36B4" w:rsidRDefault="007D36B4" w:rsidP="00897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63E6"/>
    <w:multiLevelType w:val="hybridMultilevel"/>
    <w:tmpl w:val="253028D4"/>
    <w:lvl w:ilvl="0" w:tplc="20408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F5D6B"/>
    <w:multiLevelType w:val="hybridMultilevel"/>
    <w:tmpl w:val="66BA55EC"/>
    <w:lvl w:ilvl="0" w:tplc="BC9E9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DB483F"/>
    <w:multiLevelType w:val="hybridMultilevel"/>
    <w:tmpl w:val="BB7277EA"/>
    <w:lvl w:ilvl="0" w:tplc="D8FE4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F6816"/>
    <w:multiLevelType w:val="hybridMultilevel"/>
    <w:tmpl w:val="A99EB686"/>
    <w:lvl w:ilvl="0" w:tplc="732254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joern Peters">
    <w15:presenceInfo w15:providerId="None" w15:userId="Bjoern Pe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33"/>
    <w:rsid w:val="00042870"/>
    <w:rsid w:val="00076439"/>
    <w:rsid w:val="000E2406"/>
    <w:rsid w:val="00152C69"/>
    <w:rsid w:val="0015312D"/>
    <w:rsid w:val="00165959"/>
    <w:rsid w:val="00190079"/>
    <w:rsid w:val="001A31FD"/>
    <w:rsid w:val="00251A20"/>
    <w:rsid w:val="002752EA"/>
    <w:rsid w:val="002D16DF"/>
    <w:rsid w:val="002D3D8C"/>
    <w:rsid w:val="00331F43"/>
    <w:rsid w:val="0034385C"/>
    <w:rsid w:val="00345847"/>
    <w:rsid w:val="003644CB"/>
    <w:rsid w:val="00393A7C"/>
    <w:rsid w:val="00396232"/>
    <w:rsid w:val="003F2CED"/>
    <w:rsid w:val="00432662"/>
    <w:rsid w:val="00521070"/>
    <w:rsid w:val="00542BF2"/>
    <w:rsid w:val="005449CE"/>
    <w:rsid w:val="00551B9C"/>
    <w:rsid w:val="005A0578"/>
    <w:rsid w:val="0067220C"/>
    <w:rsid w:val="006A4F10"/>
    <w:rsid w:val="007253AA"/>
    <w:rsid w:val="00734E9A"/>
    <w:rsid w:val="00740E00"/>
    <w:rsid w:val="00743F5B"/>
    <w:rsid w:val="007515BC"/>
    <w:rsid w:val="007C6B23"/>
    <w:rsid w:val="007D36B4"/>
    <w:rsid w:val="00894B7B"/>
    <w:rsid w:val="00897533"/>
    <w:rsid w:val="00914AD2"/>
    <w:rsid w:val="0097487F"/>
    <w:rsid w:val="00997E01"/>
    <w:rsid w:val="00A2144A"/>
    <w:rsid w:val="00A674B6"/>
    <w:rsid w:val="00AB4701"/>
    <w:rsid w:val="00AE0750"/>
    <w:rsid w:val="00AE2967"/>
    <w:rsid w:val="00B33971"/>
    <w:rsid w:val="00B417FF"/>
    <w:rsid w:val="00B6609E"/>
    <w:rsid w:val="00BB3D5C"/>
    <w:rsid w:val="00BF5B59"/>
    <w:rsid w:val="00C75950"/>
    <w:rsid w:val="00C83917"/>
    <w:rsid w:val="00CA0422"/>
    <w:rsid w:val="00CC76FE"/>
    <w:rsid w:val="00CE5E64"/>
    <w:rsid w:val="00D1192B"/>
    <w:rsid w:val="00DF2E74"/>
    <w:rsid w:val="00EE1FC6"/>
    <w:rsid w:val="00F45D69"/>
    <w:rsid w:val="00F91B78"/>
    <w:rsid w:val="00FB7A83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533"/>
  </w:style>
  <w:style w:type="paragraph" w:styleId="Footer">
    <w:name w:val="footer"/>
    <w:basedOn w:val="Normal"/>
    <w:link w:val="FooterChar"/>
    <w:uiPriority w:val="99"/>
    <w:semiHidden/>
    <w:unhideWhenUsed/>
    <w:rsid w:val="0089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533"/>
  </w:style>
  <w:style w:type="paragraph" w:styleId="ListParagraph">
    <w:name w:val="List Paragraph"/>
    <w:basedOn w:val="Normal"/>
    <w:uiPriority w:val="34"/>
    <w:qFormat/>
    <w:rsid w:val="001A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B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0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533"/>
  </w:style>
  <w:style w:type="paragraph" w:styleId="Footer">
    <w:name w:val="footer"/>
    <w:basedOn w:val="Normal"/>
    <w:link w:val="FooterChar"/>
    <w:uiPriority w:val="99"/>
    <w:semiHidden/>
    <w:unhideWhenUsed/>
    <w:rsid w:val="0089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533"/>
  </w:style>
  <w:style w:type="paragraph" w:styleId="ListParagraph">
    <w:name w:val="List Paragraph"/>
    <w:basedOn w:val="Normal"/>
    <w:uiPriority w:val="34"/>
    <w:qFormat/>
    <w:rsid w:val="001A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B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4730</Characters>
  <Application>Microsoft Macintosh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LIAI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kvaughan</dc:creator>
  <cp:lastModifiedBy>Etienne Caron</cp:lastModifiedBy>
  <cp:revision>2</cp:revision>
  <cp:lastPrinted>2015-11-18T08:08:00Z</cp:lastPrinted>
  <dcterms:created xsi:type="dcterms:W3CDTF">2015-11-18T10:32:00Z</dcterms:created>
  <dcterms:modified xsi:type="dcterms:W3CDTF">2015-11-18T10:32:00Z</dcterms:modified>
</cp:coreProperties>
</file>